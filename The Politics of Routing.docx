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FD35" w14:textId="421CDB35" w:rsidR="00E62C10" w:rsidRDefault="00E62C10" w:rsidP="00FB15DA"/>
    <w:p w14:paraId="7FAF5C95" w14:textId="111C2D64" w:rsidR="00FB15DA" w:rsidRPr="00FB15DA" w:rsidRDefault="00FB15DA" w:rsidP="00FB15DA"/>
    <w:p w14:paraId="010609A2" w14:textId="5FAC3715" w:rsidR="00FB15DA" w:rsidRPr="00FB15DA" w:rsidRDefault="00FB15DA" w:rsidP="00FB15DA"/>
    <w:p w14:paraId="6CCA1969" w14:textId="203DD552" w:rsidR="00FB15DA" w:rsidRPr="00FB15DA" w:rsidRDefault="00FB15DA" w:rsidP="00FB15DA"/>
    <w:p w14:paraId="7F2D6E25" w14:textId="0CE78CF6" w:rsidR="00FB15DA" w:rsidRPr="00FB15DA" w:rsidRDefault="00FB15DA" w:rsidP="00FB15DA"/>
    <w:p w14:paraId="2A17753D" w14:textId="60F95DA8" w:rsidR="00FB15DA" w:rsidRPr="00FB15DA" w:rsidRDefault="00FB15DA" w:rsidP="00FB15DA"/>
    <w:p w14:paraId="598ACE38" w14:textId="15AA47BC" w:rsidR="00FB15DA" w:rsidRPr="00FB15DA" w:rsidRDefault="00FB15DA" w:rsidP="00FB15DA"/>
    <w:p w14:paraId="179D4C5F" w14:textId="5D0E0B72" w:rsidR="00FB15DA" w:rsidRPr="00FB15DA" w:rsidRDefault="00FB15DA" w:rsidP="00FB15DA"/>
    <w:p w14:paraId="55D83AA3" w14:textId="284F9908" w:rsidR="00FB15DA" w:rsidRDefault="00FB15DA" w:rsidP="00FB15DA"/>
    <w:p w14:paraId="46D81E1D" w14:textId="095E1B9B" w:rsidR="00EE14BF" w:rsidRDefault="00EE14BF" w:rsidP="00FB15DA"/>
    <w:p w14:paraId="107EAB50" w14:textId="54A47643" w:rsidR="00EE14BF" w:rsidRDefault="00EE14BF" w:rsidP="00FB15DA"/>
    <w:p w14:paraId="2C201975" w14:textId="09C4C361" w:rsidR="00EE14BF" w:rsidRDefault="00EE14BF" w:rsidP="00FB15DA"/>
    <w:p w14:paraId="75F68109" w14:textId="079EB771" w:rsidR="00EE14BF" w:rsidRDefault="00EE14BF" w:rsidP="00FB15DA"/>
    <w:p w14:paraId="6942A97F" w14:textId="7ED9FA2A" w:rsidR="00EE14BF" w:rsidRDefault="00EE14BF" w:rsidP="00FB15DA">
      <w:r>
        <w:rPr>
          <w:noProof/>
          <w:lang w:eastAsia="en-GB"/>
        </w:rPr>
        <mc:AlternateContent>
          <mc:Choice Requires="wps">
            <w:drawing>
              <wp:anchor distT="45720" distB="45720" distL="114300" distR="114300" simplePos="0" relativeHeight="251659264" behindDoc="0" locked="0" layoutInCell="1" allowOverlap="1" wp14:anchorId="06118FAF" wp14:editId="0B5F10BA">
                <wp:simplePos x="0" y="0"/>
                <wp:positionH relativeFrom="margin">
                  <wp:align>center</wp:align>
                </wp:positionH>
                <wp:positionV relativeFrom="paragraph">
                  <wp:posOffset>370442</wp:posOffset>
                </wp:positionV>
                <wp:extent cx="57035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1404620"/>
                        </a:xfrm>
                        <a:prstGeom prst="rect">
                          <a:avLst/>
                        </a:prstGeom>
                        <a:solidFill>
                          <a:schemeClr val="bg1"/>
                        </a:solidFill>
                        <a:ln w="9525">
                          <a:noFill/>
                          <a:miter lim="800000"/>
                          <a:headEnd/>
                          <a:tailEnd/>
                        </a:ln>
                      </wps:spPr>
                      <wps:txbx>
                        <w:txbxContent>
                          <w:p w14:paraId="3F9071EE" w14:textId="5271FEC2" w:rsidR="00E0049C" w:rsidRPr="00FB15DA" w:rsidRDefault="00E0049C" w:rsidP="00FB15DA">
                            <w:pPr>
                              <w:jc w:val="center"/>
                              <w:rPr>
                                <w:b/>
                                <w:sz w:val="72"/>
                              </w:rPr>
                            </w:pPr>
                            <w:r w:rsidRPr="00FB15DA">
                              <w:rPr>
                                <w:b/>
                                <w:sz w:val="72"/>
                              </w:rPr>
                              <w:t>The Politics of Routing</w:t>
                            </w:r>
                          </w:p>
                          <w:p w14:paraId="7A473456" w14:textId="405D57BB" w:rsidR="00E0049C" w:rsidRPr="00FB15DA" w:rsidRDefault="00E0049C" w:rsidP="00FB15DA">
                            <w:pPr>
                              <w:jc w:val="center"/>
                              <w:rPr>
                                <w:sz w:val="48"/>
                              </w:rPr>
                            </w:pPr>
                            <w:r w:rsidRPr="00FB15DA">
                              <w:rPr>
                                <w:sz w:val="48"/>
                              </w:rPr>
                              <w:t>How Malicious Routing Behaviour Correlates with Freedom</w:t>
                            </w:r>
                          </w:p>
                          <w:p w14:paraId="57FB6F3C" w14:textId="5B78287D" w:rsidR="00E0049C" w:rsidRDefault="00E0049C" w:rsidP="00FB15DA">
                            <w:pPr>
                              <w:jc w:val="center"/>
                              <w:rPr>
                                <w:sz w:val="32"/>
                              </w:rPr>
                            </w:pPr>
                            <w:r>
                              <w:rPr>
                                <w:sz w:val="32"/>
                              </w:rPr>
                              <w:t>Ben Kendall</w:t>
                            </w:r>
                          </w:p>
                          <w:p w14:paraId="2BB63C0C" w14:textId="28997C01" w:rsidR="00E0049C" w:rsidRDefault="00E0049C" w:rsidP="00FB15DA">
                            <w:pPr>
                              <w:jc w:val="center"/>
                              <w:rPr>
                                <w:sz w:val="32"/>
                              </w:rPr>
                            </w:pPr>
                            <w:r>
                              <w:rPr>
                                <w:sz w:val="32"/>
                              </w:rPr>
                              <w:t>BSc Hons Computer Science</w:t>
                            </w:r>
                          </w:p>
                          <w:p w14:paraId="2337004A" w14:textId="276100AC" w:rsidR="00E0049C" w:rsidRPr="00FB15DA" w:rsidRDefault="00E0049C" w:rsidP="00FB15DA">
                            <w:pPr>
                              <w:jc w:val="center"/>
                              <w:rPr>
                                <w:sz w:val="32"/>
                              </w:rPr>
                            </w:pPr>
                            <w:r>
                              <w:rPr>
                                <w:sz w:val="32"/>
                              </w:rPr>
                              <w:t>[DATE]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18FAF" id="_x0000_t202" coordsize="21600,21600" o:spt="202" path="m,l,21600r21600,l21600,xe">
                <v:stroke joinstyle="miter"/>
                <v:path gradientshapeok="t" o:connecttype="rect"/>
              </v:shapetype>
              <v:shape id="Text Box 2" o:spid="_x0000_s1026" type="#_x0000_t202" style="position:absolute;margin-left:0;margin-top:29.15pt;width:449.1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" fillcolor="white [3212]" stroked="f">
                <v:textbox style="mso-fit-shape-to-text:t">
                  <w:txbxContent>
                    <w:p w14:paraId="3F9071EE" w14:textId="5271FEC2" w:rsidR="00E0049C" w:rsidRPr="00FB15DA" w:rsidRDefault="00E0049C" w:rsidP="00FB15DA">
                      <w:pPr>
                        <w:jc w:val="center"/>
                        <w:rPr>
                          <w:b/>
                          <w:sz w:val="72"/>
                        </w:rPr>
                      </w:pPr>
                      <w:r w:rsidRPr="00FB15DA">
                        <w:rPr>
                          <w:b/>
                          <w:sz w:val="72"/>
                        </w:rPr>
                        <w:t>The Politics of Routing</w:t>
                      </w:r>
                    </w:p>
                    <w:p w14:paraId="7A473456" w14:textId="405D57BB" w:rsidR="00E0049C" w:rsidRPr="00FB15DA" w:rsidRDefault="00E0049C" w:rsidP="00FB15DA">
                      <w:pPr>
                        <w:jc w:val="center"/>
                        <w:rPr>
                          <w:sz w:val="48"/>
                        </w:rPr>
                      </w:pPr>
                      <w:r w:rsidRPr="00FB15DA">
                        <w:rPr>
                          <w:sz w:val="48"/>
                        </w:rPr>
                        <w:t>How Malicious Routing Behaviour Correlates with Freedom</w:t>
                      </w:r>
                    </w:p>
                    <w:p w14:paraId="57FB6F3C" w14:textId="5B78287D" w:rsidR="00E0049C" w:rsidRDefault="00E0049C" w:rsidP="00FB15DA">
                      <w:pPr>
                        <w:jc w:val="center"/>
                        <w:rPr>
                          <w:sz w:val="32"/>
                        </w:rPr>
                      </w:pPr>
                      <w:r>
                        <w:rPr>
                          <w:sz w:val="32"/>
                        </w:rPr>
                        <w:t>Ben Kendall</w:t>
                      </w:r>
                    </w:p>
                    <w:p w14:paraId="2BB63C0C" w14:textId="28997C01" w:rsidR="00E0049C" w:rsidRDefault="00E0049C" w:rsidP="00FB15DA">
                      <w:pPr>
                        <w:jc w:val="center"/>
                        <w:rPr>
                          <w:sz w:val="32"/>
                        </w:rPr>
                      </w:pPr>
                      <w:r>
                        <w:rPr>
                          <w:sz w:val="32"/>
                        </w:rPr>
                        <w:t>BSc Hons Computer Science</w:t>
                      </w:r>
                    </w:p>
                    <w:p w14:paraId="2337004A" w14:textId="276100AC" w:rsidR="00E0049C" w:rsidRPr="00FB15DA" w:rsidRDefault="00E0049C" w:rsidP="00FB15DA">
                      <w:pPr>
                        <w:jc w:val="center"/>
                        <w:rPr>
                          <w:sz w:val="32"/>
                        </w:rPr>
                      </w:pPr>
                      <w:r>
                        <w:rPr>
                          <w:sz w:val="32"/>
                        </w:rPr>
                        <w:t>[DATE]</w:t>
                      </w:r>
                    </w:p>
                  </w:txbxContent>
                </v:textbox>
                <w10:wrap type="square" anchorx="margin"/>
              </v:shape>
            </w:pict>
          </mc:Fallback>
        </mc:AlternateContent>
      </w:r>
    </w:p>
    <w:p w14:paraId="29A9988C" w14:textId="745AF24D" w:rsidR="007D412B" w:rsidRDefault="007D412B">
      <w:r>
        <w:br w:type="page"/>
      </w:r>
    </w:p>
    <w:p w14:paraId="600E6F9A" w14:textId="77777777" w:rsidR="00EE14BF" w:rsidRDefault="00EE14BF" w:rsidP="00FB15DA"/>
    <w:p w14:paraId="4C9AFF9C" w14:textId="714CD08C" w:rsidR="00EE14BF" w:rsidRDefault="00EE14BF" w:rsidP="00FB15DA"/>
    <w:p w14:paraId="2AE972A3" w14:textId="58DFA0B8" w:rsidR="00EE14BF" w:rsidRDefault="00EE14BF" w:rsidP="00FB15DA"/>
    <w:p w14:paraId="162593F4" w14:textId="77777777" w:rsidR="00EE14BF" w:rsidRPr="00FB15DA" w:rsidRDefault="00EE14BF" w:rsidP="00FB15DA"/>
    <w:p w14:paraId="525901A0" w14:textId="1F6910B1" w:rsidR="00FB15DA" w:rsidRPr="00FB15DA" w:rsidRDefault="00FB15DA" w:rsidP="00FB15DA"/>
    <w:p w14:paraId="0B46E81F" w14:textId="46C56144" w:rsidR="00FB15DA" w:rsidRPr="00FB15DA" w:rsidRDefault="00FB15DA" w:rsidP="00FB15DA"/>
    <w:p w14:paraId="50E1942A" w14:textId="78FDFE99" w:rsidR="00FB15DA" w:rsidRPr="00FB15DA" w:rsidRDefault="00FB15DA" w:rsidP="00FB15DA"/>
    <w:p w14:paraId="431D30A3" w14:textId="51DFBD32" w:rsidR="00FB15DA" w:rsidRPr="00FB15DA" w:rsidRDefault="00FB15DA" w:rsidP="00FB15DA"/>
    <w:p w14:paraId="0F6A1B28" w14:textId="74A087E6" w:rsidR="00FB15DA" w:rsidRPr="00FB15DA" w:rsidRDefault="00FB15DA" w:rsidP="00FB15DA"/>
    <w:p w14:paraId="4D8A6F80" w14:textId="52E45F89" w:rsidR="00FB15DA" w:rsidRPr="00FB15DA" w:rsidRDefault="00FB15DA" w:rsidP="00FB15DA"/>
    <w:p w14:paraId="1E31E30A" w14:textId="7ADFA90E" w:rsidR="00FB15DA" w:rsidRPr="00FB15DA" w:rsidRDefault="00FB15DA" w:rsidP="00FB15DA"/>
    <w:p w14:paraId="44132182" w14:textId="2CF94CAC" w:rsidR="00EE14BF" w:rsidRDefault="00EE14BF" w:rsidP="00FB15DA"/>
    <w:p w14:paraId="72FF3128" w14:textId="77777777" w:rsidR="00EE14BF" w:rsidRPr="00FB15DA" w:rsidRDefault="00EE14BF" w:rsidP="00FB15DA"/>
    <w:p w14:paraId="7D5E7E7A" w14:textId="77777777" w:rsidR="00696D3C" w:rsidRDefault="00696D3C" w:rsidP="00FB15DA">
      <w:pPr>
        <w:rPr>
          <w:rFonts w:ascii="Arial" w:hAnsi="Arial" w:cs="Arial"/>
          <w:sz w:val="21"/>
          <w:szCs w:val="21"/>
          <w:shd w:val="clear" w:color="auto" w:fill="FFFFFF"/>
        </w:rPr>
      </w:pPr>
    </w:p>
    <w:p w14:paraId="66050061" w14:textId="59AD2413" w:rsidR="00FB15DA" w:rsidRDefault="00056DDF" w:rsidP="00FB15DA">
      <w:pPr>
        <w:rPr>
          <w:sz w:val="48"/>
          <w:shd w:val="clear" w:color="auto" w:fill="FFFFFF"/>
        </w:rPr>
      </w:pPr>
      <w:r>
        <w:rPr>
          <w:sz w:val="48"/>
          <w:shd w:val="clear" w:color="auto" w:fill="FFFFFF"/>
        </w:rPr>
        <w:t>Declaration</w:t>
      </w:r>
    </w:p>
    <w:p w14:paraId="624DBFFF" w14:textId="78F6445E" w:rsidR="00056DDF" w:rsidRDefault="00056DDF" w:rsidP="00FB15DA">
      <w:pPr>
        <w:rPr>
          <w:shd w:val="clear" w:color="auto" w:fill="FFFFFF"/>
        </w:rPr>
      </w:pPr>
      <w:r w:rsidRPr="00056DDF">
        <w:rPr>
          <w:shd w:val="clear" w:color="auto" w:fill="FFFFFF"/>
        </w:rPr>
        <w:t xml:space="preserve">I certify </w:t>
      </w:r>
      <w:r>
        <w:rPr>
          <w:shd w:val="clear" w:color="auto" w:fill="FFFFFF"/>
        </w:rPr>
        <w:t>that the material contained in this dissertation is my own work and does not contains unreferenced or unacknowledged material. I also warrant that the above statement applies to the implementation of the project and all associated documentation. Regarding he electronically submitted version of this submitted work, I consent to this being stored electronically and copied for assessment purposes, including the School’s use of plagiarism detection systems in order to check the integrity of assessed work.</w:t>
      </w:r>
    </w:p>
    <w:p w14:paraId="1AA9CC9A" w14:textId="7F1AEC8F" w:rsidR="00056DDF" w:rsidRDefault="00056DDF" w:rsidP="00FB15DA">
      <w:pPr>
        <w:rPr>
          <w:shd w:val="clear" w:color="auto" w:fill="FFFFFF"/>
        </w:rPr>
      </w:pPr>
    </w:p>
    <w:p w14:paraId="46F22821" w14:textId="50C82E95" w:rsidR="00056DDF" w:rsidRDefault="00056DDF" w:rsidP="00FB15DA">
      <w:pPr>
        <w:rPr>
          <w:shd w:val="clear" w:color="auto" w:fill="FFFFFF"/>
        </w:rPr>
      </w:pPr>
      <w:r>
        <w:rPr>
          <w:shd w:val="clear" w:color="auto" w:fill="FFFFFF"/>
        </w:rPr>
        <w:t xml:space="preserve">I agree to my dissertation being placed in the public domain with my name explicitly included as the author of the work. </w:t>
      </w:r>
    </w:p>
    <w:p w14:paraId="2AAFD92E" w14:textId="50E15BF6" w:rsidR="00056DDF" w:rsidRDefault="00056DDF" w:rsidP="00FB15DA">
      <w:pPr>
        <w:rPr>
          <w:shd w:val="clear" w:color="auto" w:fill="FFFFFF"/>
        </w:rPr>
      </w:pPr>
      <w:r>
        <w:rPr>
          <w:shd w:val="clear" w:color="auto" w:fill="FFFFFF"/>
        </w:rPr>
        <w:t>(not sure about that last one…)</w:t>
      </w:r>
    </w:p>
    <w:p w14:paraId="7091CD79" w14:textId="24848462" w:rsidR="00056DDF" w:rsidRDefault="00056DDF" w:rsidP="00FB15DA">
      <w:pPr>
        <w:rPr>
          <w:shd w:val="clear" w:color="auto" w:fill="FFFFFF"/>
        </w:rPr>
      </w:pPr>
    </w:p>
    <w:p w14:paraId="0AD76CF6" w14:textId="490B5B30" w:rsidR="00056DDF" w:rsidRDefault="00056DDF" w:rsidP="00FB15DA">
      <w:pPr>
        <w:rPr>
          <w:shd w:val="clear" w:color="auto" w:fill="FFFFFF"/>
        </w:rPr>
      </w:pPr>
      <w:r>
        <w:rPr>
          <w:shd w:val="clear" w:color="auto" w:fill="FFFFFF"/>
        </w:rPr>
        <w:tab/>
        <w:t>Date:</w:t>
      </w:r>
    </w:p>
    <w:p w14:paraId="53B61B79" w14:textId="77777777" w:rsidR="00B76FEE" w:rsidRDefault="00B76FEE" w:rsidP="00FB15DA">
      <w:pPr>
        <w:rPr>
          <w:shd w:val="clear" w:color="auto" w:fill="FFFFFF"/>
        </w:rPr>
      </w:pPr>
    </w:p>
    <w:p w14:paraId="496858C0" w14:textId="01E49B51" w:rsidR="00056DDF" w:rsidRDefault="00056DDF" w:rsidP="00FB15DA">
      <w:pPr>
        <w:rPr>
          <w:shd w:val="clear" w:color="auto" w:fill="FFFFFF"/>
        </w:rPr>
      </w:pPr>
    </w:p>
    <w:p w14:paraId="3A272B86" w14:textId="77777777" w:rsidR="00B76FEE" w:rsidRDefault="00B76FEE" w:rsidP="00FB15DA">
      <w:pPr>
        <w:rPr>
          <w:shd w:val="clear" w:color="auto" w:fill="FFFFFF"/>
        </w:rPr>
      </w:pPr>
    </w:p>
    <w:p w14:paraId="6917F1CA" w14:textId="0C48E566" w:rsidR="00056DDF" w:rsidRDefault="00056DDF" w:rsidP="00FB15DA">
      <w:pPr>
        <w:rPr>
          <w:shd w:val="clear" w:color="auto" w:fill="FFFFFF"/>
        </w:rPr>
      </w:pPr>
      <w:r>
        <w:rPr>
          <w:shd w:val="clear" w:color="auto" w:fill="FFFFFF"/>
        </w:rPr>
        <w:tab/>
        <w:t>Signed:</w:t>
      </w:r>
    </w:p>
    <w:p w14:paraId="639537DE" w14:textId="6E8D3A3B" w:rsidR="00B76FEE" w:rsidRDefault="00B76FEE" w:rsidP="00FB15DA">
      <w:pPr>
        <w:rPr>
          <w:shd w:val="clear" w:color="auto" w:fill="FFFFFF"/>
        </w:rPr>
      </w:pPr>
    </w:p>
    <w:p w14:paraId="3AFFC991" w14:textId="77777777" w:rsidR="00B76FEE" w:rsidRDefault="00B76FEE" w:rsidP="00FB15DA">
      <w:pPr>
        <w:rPr>
          <w:shd w:val="clear" w:color="auto" w:fill="FFFFFF"/>
        </w:rPr>
      </w:pPr>
    </w:p>
    <w:p w14:paraId="3EC6E4C1" w14:textId="6F429A06" w:rsidR="00056DDF" w:rsidRDefault="00056DDF" w:rsidP="00FB15DA">
      <w:pPr>
        <w:rPr>
          <w:shd w:val="clear" w:color="auto" w:fill="FFFFFF"/>
        </w:rPr>
      </w:pPr>
    </w:p>
    <w:p w14:paraId="2B36B7C8" w14:textId="26B403C8" w:rsidR="00056DDF" w:rsidRDefault="00056DDF" w:rsidP="00FB15DA">
      <w:pPr>
        <w:rPr>
          <w:shd w:val="clear" w:color="auto" w:fill="FFFFFF"/>
        </w:rPr>
      </w:pPr>
      <w:r>
        <w:rPr>
          <w:shd w:val="clear" w:color="auto" w:fill="FFFFFF"/>
        </w:rPr>
        <w:t>Project Supervisor: Dr Vasileios Giotsas</w:t>
      </w:r>
    </w:p>
    <w:p w14:paraId="7A61E77B" w14:textId="77777777" w:rsidR="00BA642F" w:rsidRDefault="00BA642F">
      <w:pPr>
        <w:rPr>
          <w:shd w:val="clear" w:color="auto" w:fill="FFFFFF"/>
        </w:rPr>
      </w:pPr>
      <w:r>
        <w:rPr>
          <w:shd w:val="clear" w:color="auto" w:fill="FFFFFF"/>
        </w:rPr>
        <w:br w:type="page"/>
      </w:r>
    </w:p>
    <w:p w14:paraId="548CB941" w14:textId="430DC118" w:rsidR="00BA642F" w:rsidRDefault="00BA642F" w:rsidP="00CD3532">
      <w:pPr>
        <w:jc w:val="center"/>
        <w:rPr>
          <w:b/>
          <w:sz w:val="32"/>
          <w:szCs w:val="32"/>
          <w:shd w:val="clear" w:color="auto" w:fill="FFFFFF"/>
        </w:rPr>
      </w:pPr>
      <w:bookmarkStart w:id="0" w:name="_Hlk531782110"/>
      <w:r w:rsidRPr="00CD3532">
        <w:rPr>
          <w:b/>
          <w:sz w:val="32"/>
          <w:szCs w:val="32"/>
          <w:shd w:val="clear" w:color="auto" w:fill="FFFFFF"/>
        </w:rPr>
        <w:lastRenderedPageBreak/>
        <w:t>Abstract</w:t>
      </w:r>
      <w:r w:rsidR="00CD3532">
        <w:rPr>
          <w:b/>
          <w:sz w:val="32"/>
          <w:szCs w:val="32"/>
          <w:shd w:val="clear" w:color="auto" w:fill="FFFFFF"/>
        </w:rPr>
        <w:t>.</w:t>
      </w:r>
    </w:p>
    <w:p w14:paraId="01B58F69" w14:textId="77777777" w:rsidR="00EE14BF" w:rsidRPr="007D412B" w:rsidRDefault="00EE14BF" w:rsidP="007D412B">
      <w:pPr>
        <w:rPr>
          <w:szCs w:val="24"/>
          <w:shd w:val="clear" w:color="auto" w:fill="FFFFFF"/>
        </w:rPr>
      </w:pPr>
    </w:p>
    <w:bookmarkEnd w:id="0"/>
    <w:p w14:paraId="45C05F34" w14:textId="5E27D207" w:rsidR="00676643" w:rsidRPr="007D412B" w:rsidRDefault="00BA642F" w:rsidP="007D412B">
      <w:pPr>
        <w:rPr>
          <w:szCs w:val="24"/>
        </w:rPr>
      </w:pPr>
      <w:r w:rsidRPr="007D412B">
        <w:rPr>
          <w:szCs w:val="24"/>
        </w:rPr>
        <w:t>In an era of hidden mass surveillance programs that violate human rights, it has become unclear whether a person’s real-world individual freedoms translate into the digital world.</w:t>
      </w:r>
      <w:r w:rsidR="00676643" w:rsidRPr="007D412B">
        <w:rPr>
          <w:szCs w:val="24"/>
        </w:rPr>
        <w:t xml:space="preserve"> The design of the Internet as a global communication network without centralized control, creates challenges for governments who try to restrict freedom of expression. Consequently, governments that suppress individual freedoms tend to exercise tight control over Internet communications to reduce their citizen’s freedom of speech.</w:t>
      </w:r>
      <w:r w:rsidR="004445A4" w:rsidRPr="007D412B">
        <w:rPr>
          <w:szCs w:val="24"/>
        </w:rPr>
        <w:t xml:space="preserve"> </w:t>
      </w:r>
      <w:r w:rsidR="00676643" w:rsidRPr="007D412B">
        <w:rPr>
          <w:szCs w:val="24"/>
        </w:rPr>
        <w:t>This report will investigate</w:t>
      </w:r>
      <w:r w:rsidR="004445A4" w:rsidRPr="007D412B">
        <w:rPr>
          <w:szCs w:val="24"/>
        </w:rPr>
        <w:t xml:space="preserve"> the</w:t>
      </w:r>
      <w:r w:rsidR="00676643" w:rsidRPr="007D412B">
        <w:rPr>
          <w:szCs w:val="24"/>
        </w:rPr>
        <w:t xml:space="preserve"> </w:t>
      </w:r>
      <w:r w:rsidR="004445A4" w:rsidRPr="007D412B">
        <w:rPr>
          <w:szCs w:val="24"/>
        </w:rPr>
        <w:t xml:space="preserve">distinctions between online and offline freedoms, </w:t>
      </w:r>
      <w:r w:rsidR="00676643" w:rsidRPr="007D412B">
        <w:rPr>
          <w:szCs w:val="24"/>
        </w:rPr>
        <w:t xml:space="preserve">how different metrics of freedom correlate with nation states and Autonomous Systems (ASes) that participate in malicious routing behaviour </w:t>
      </w:r>
      <w:r w:rsidR="004445A4" w:rsidRPr="007D412B">
        <w:rPr>
          <w:szCs w:val="24"/>
        </w:rPr>
        <w:t xml:space="preserve">and the impacts of </w:t>
      </w:r>
      <w:r w:rsidR="00666EC5" w:rsidRPr="007D412B">
        <w:rPr>
          <w:szCs w:val="24"/>
        </w:rPr>
        <w:t xml:space="preserve">their </w:t>
      </w:r>
      <w:r w:rsidR="004445A4" w:rsidRPr="007D412B">
        <w:rPr>
          <w:szCs w:val="24"/>
        </w:rPr>
        <w:t xml:space="preserve">imposed policies. </w:t>
      </w:r>
    </w:p>
    <w:p w14:paraId="190A9EA7" w14:textId="24140155" w:rsidR="00BA642F" w:rsidRDefault="00BA642F" w:rsidP="00BA642F">
      <w:pPr>
        <w:pStyle w:val="NormalWeb"/>
        <w:spacing w:before="0" w:beforeAutospacing="0" w:after="0" w:afterAutospacing="0"/>
        <w:rPr>
          <w:sz w:val="28"/>
          <w:szCs w:val="28"/>
        </w:rPr>
      </w:pPr>
    </w:p>
    <w:p w14:paraId="2E83DFF0" w14:textId="77777777" w:rsidR="00BA642F" w:rsidRDefault="00BA642F">
      <w:pPr>
        <w:rPr>
          <w:rFonts w:eastAsia="Times New Roman"/>
          <w:szCs w:val="28"/>
          <w:lang w:eastAsia="en-GB"/>
        </w:rPr>
      </w:pPr>
      <w:r>
        <w:rPr>
          <w:szCs w:val="28"/>
        </w:rPr>
        <w:br w:type="page"/>
      </w:r>
    </w:p>
    <w:p w14:paraId="3EBE88C7" w14:textId="5362BC3F" w:rsidR="00BA642F" w:rsidRDefault="00BA642F" w:rsidP="00BA642F">
      <w:pPr>
        <w:rPr>
          <w:sz w:val="48"/>
          <w:shd w:val="clear" w:color="auto" w:fill="FFFFFF"/>
        </w:rPr>
      </w:pPr>
      <w:r>
        <w:rPr>
          <w:sz w:val="48"/>
          <w:shd w:val="clear" w:color="auto" w:fill="FFFFFF"/>
        </w:rPr>
        <w:lastRenderedPageBreak/>
        <w:t>Contents</w:t>
      </w:r>
    </w:p>
    <w:p w14:paraId="0DDC905C" w14:textId="77777777" w:rsidR="00BB52EC" w:rsidRDefault="00BB52EC" w:rsidP="00BA642F">
      <w:pPr>
        <w:rPr>
          <w:sz w:val="48"/>
          <w:shd w:val="clear" w:color="auto" w:fill="FFFFFF"/>
        </w:rPr>
      </w:pPr>
    </w:p>
    <w:p w14:paraId="3F961F75" w14:textId="73C0F755" w:rsidR="007D412B" w:rsidRDefault="00BB52EC">
      <w:pPr>
        <w:pStyle w:val="TOC1"/>
        <w:tabs>
          <w:tab w:val="right" w:leader="dot" w:pos="8494"/>
        </w:tabs>
        <w:rPr>
          <w:rFonts w:asciiTheme="minorHAnsi" w:eastAsiaTheme="minorEastAsia" w:hAnsiTheme="minorHAnsi" w:cstheme="minorBidi"/>
          <w:b w:val="0"/>
          <w:noProof/>
          <w:color w:val="auto"/>
          <w:sz w:val="22"/>
          <w:szCs w:val="22"/>
          <w:lang w:eastAsia="en-GB"/>
        </w:rPr>
      </w:pPr>
      <w:r>
        <w:rPr>
          <w:szCs w:val="28"/>
        </w:rPr>
        <w:fldChar w:fldCharType="begin"/>
      </w:r>
      <w:r>
        <w:rPr>
          <w:szCs w:val="28"/>
        </w:rPr>
        <w:instrText xml:space="preserve"> TOC \o "1-3" \h \z \u </w:instrText>
      </w:r>
      <w:r>
        <w:rPr>
          <w:szCs w:val="28"/>
        </w:rPr>
        <w:fldChar w:fldCharType="separate"/>
      </w:r>
      <w:hyperlink w:anchor="_Toc1308064" w:history="1">
        <w:r w:rsidR="007D412B" w:rsidRPr="0082022A">
          <w:rPr>
            <w:rStyle w:val="Hyperlink"/>
            <w:rFonts w:eastAsia="Times New Roman"/>
            <w:noProof/>
            <w:lang w:eastAsia="en-GB"/>
          </w:rPr>
          <w:t>Introduction</w:t>
        </w:r>
        <w:r w:rsidR="007D412B">
          <w:rPr>
            <w:noProof/>
            <w:webHidden/>
          </w:rPr>
          <w:tab/>
        </w:r>
        <w:r w:rsidR="007D412B">
          <w:rPr>
            <w:noProof/>
            <w:webHidden/>
          </w:rPr>
          <w:fldChar w:fldCharType="begin"/>
        </w:r>
        <w:r w:rsidR="007D412B">
          <w:rPr>
            <w:noProof/>
            <w:webHidden/>
          </w:rPr>
          <w:instrText xml:space="preserve"> PAGEREF _Toc1308064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7D41A4AA" w14:textId="4BB9581D" w:rsidR="007D412B" w:rsidRDefault="00E0049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5" w:history="1">
        <w:r w:rsidR="007D412B" w:rsidRPr="0082022A">
          <w:rPr>
            <w:rStyle w:val="Hyperlink"/>
            <w:noProof/>
            <w:lang w:eastAsia="en-GB"/>
          </w:rPr>
          <w:t>1.1</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Chapter Overview</w:t>
        </w:r>
        <w:r w:rsidR="007D412B">
          <w:rPr>
            <w:noProof/>
            <w:webHidden/>
          </w:rPr>
          <w:tab/>
        </w:r>
        <w:r w:rsidR="007D412B">
          <w:rPr>
            <w:noProof/>
            <w:webHidden/>
          </w:rPr>
          <w:fldChar w:fldCharType="begin"/>
        </w:r>
        <w:r w:rsidR="007D412B">
          <w:rPr>
            <w:noProof/>
            <w:webHidden/>
          </w:rPr>
          <w:instrText xml:space="preserve"> PAGEREF _Toc1308065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A5713CE" w14:textId="67572ADC" w:rsidR="007D412B" w:rsidRDefault="00E0049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6" w:history="1">
        <w:r w:rsidR="007D412B" w:rsidRPr="0082022A">
          <w:rPr>
            <w:rStyle w:val="Hyperlink"/>
            <w:noProof/>
            <w:lang w:eastAsia="en-GB"/>
          </w:rPr>
          <w:t>1.2</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Motivation for Research</w:t>
        </w:r>
        <w:r w:rsidR="007D412B">
          <w:rPr>
            <w:noProof/>
            <w:webHidden/>
          </w:rPr>
          <w:tab/>
        </w:r>
        <w:r w:rsidR="007D412B">
          <w:rPr>
            <w:noProof/>
            <w:webHidden/>
          </w:rPr>
          <w:fldChar w:fldCharType="begin"/>
        </w:r>
        <w:r w:rsidR="007D412B">
          <w:rPr>
            <w:noProof/>
            <w:webHidden/>
          </w:rPr>
          <w:instrText xml:space="preserve"> PAGEREF _Toc1308066 \h </w:instrText>
        </w:r>
        <w:r w:rsidR="007D412B">
          <w:rPr>
            <w:noProof/>
            <w:webHidden/>
          </w:rPr>
        </w:r>
        <w:r w:rsidR="007D412B">
          <w:rPr>
            <w:noProof/>
            <w:webHidden/>
          </w:rPr>
          <w:fldChar w:fldCharType="separate"/>
        </w:r>
        <w:r w:rsidR="007D412B">
          <w:rPr>
            <w:noProof/>
            <w:webHidden/>
          </w:rPr>
          <w:t>7</w:t>
        </w:r>
        <w:r w:rsidR="007D412B">
          <w:rPr>
            <w:noProof/>
            <w:webHidden/>
          </w:rPr>
          <w:fldChar w:fldCharType="end"/>
        </w:r>
      </w:hyperlink>
    </w:p>
    <w:p w14:paraId="599F9E06" w14:textId="3ECA173F" w:rsidR="007D412B" w:rsidRDefault="00E0049C">
      <w:pPr>
        <w:pStyle w:val="TOC2"/>
        <w:tabs>
          <w:tab w:val="left" w:pos="880"/>
          <w:tab w:val="right" w:leader="dot" w:pos="8494"/>
        </w:tabs>
        <w:rPr>
          <w:rFonts w:asciiTheme="minorHAnsi" w:eastAsiaTheme="minorEastAsia" w:hAnsiTheme="minorHAnsi" w:cstheme="minorBidi"/>
          <w:noProof/>
          <w:color w:val="auto"/>
          <w:sz w:val="22"/>
          <w:szCs w:val="22"/>
          <w:lang w:eastAsia="en-GB"/>
        </w:rPr>
      </w:pPr>
      <w:hyperlink w:anchor="_Toc1308067" w:history="1">
        <w:r w:rsidR="007D412B" w:rsidRPr="0082022A">
          <w:rPr>
            <w:rStyle w:val="Hyperlink"/>
            <w:noProof/>
            <w:lang w:eastAsia="en-GB"/>
          </w:rPr>
          <w:t>1.3</w:t>
        </w:r>
        <w:r w:rsidR="007D412B">
          <w:rPr>
            <w:rFonts w:asciiTheme="minorHAnsi" w:eastAsiaTheme="minorEastAsia" w:hAnsiTheme="minorHAnsi" w:cstheme="minorBidi"/>
            <w:noProof/>
            <w:color w:val="auto"/>
            <w:sz w:val="22"/>
            <w:szCs w:val="22"/>
            <w:lang w:eastAsia="en-GB"/>
          </w:rPr>
          <w:tab/>
        </w:r>
        <w:r w:rsidR="007D412B" w:rsidRPr="0082022A">
          <w:rPr>
            <w:rStyle w:val="Hyperlink"/>
            <w:noProof/>
            <w:lang w:eastAsia="en-GB"/>
          </w:rPr>
          <w:t>Aims and Objectives</w:t>
        </w:r>
        <w:r w:rsidR="007D412B">
          <w:rPr>
            <w:noProof/>
            <w:webHidden/>
          </w:rPr>
          <w:tab/>
        </w:r>
        <w:r w:rsidR="007D412B">
          <w:rPr>
            <w:noProof/>
            <w:webHidden/>
          </w:rPr>
          <w:fldChar w:fldCharType="begin"/>
        </w:r>
        <w:r w:rsidR="007D412B">
          <w:rPr>
            <w:noProof/>
            <w:webHidden/>
          </w:rPr>
          <w:instrText xml:space="preserve"> PAGEREF _Toc1308067 \h </w:instrText>
        </w:r>
        <w:r w:rsidR="007D412B">
          <w:rPr>
            <w:noProof/>
            <w:webHidden/>
          </w:rPr>
        </w:r>
        <w:r w:rsidR="007D412B">
          <w:rPr>
            <w:noProof/>
            <w:webHidden/>
          </w:rPr>
          <w:fldChar w:fldCharType="separate"/>
        </w:r>
        <w:r w:rsidR="007D412B">
          <w:rPr>
            <w:noProof/>
            <w:webHidden/>
          </w:rPr>
          <w:t>8</w:t>
        </w:r>
        <w:r w:rsidR="007D412B">
          <w:rPr>
            <w:noProof/>
            <w:webHidden/>
          </w:rPr>
          <w:fldChar w:fldCharType="end"/>
        </w:r>
      </w:hyperlink>
    </w:p>
    <w:p w14:paraId="5B7E445D" w14:textId="7B129246"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68" w:history="1">
        <w:r w:rsidR="007D412B" w:rsidRPr="0082022A">
          <w:rPr>
            <w:rStyle w:val="Hyperlink"/>
            <w:noProof/>
            <w:lang w:eastAsia="en-GB"/>
          </w:rPr>
          <w:t>1.4 Report Structure</w:t>
        </w:r>
        <w:r w:rsidR="007D412B">
          <w:rPr>
            <w:noProof/>
            <w:webHidden/>
          </w:rPr>
          <w:tab/>
        </w:r>
        <w:r w:rsidR="007D412B">
          <w:rPr>
            <w:noProof/>
            <w:webHidden/>
          </w:rPr>
          <w:fldChar w:fldCharType="begin"/>
        </w:r>
        <w:r w:rsidR="007D412B">
          <w:rPr>
            <w:noProof/>
            <w:webHidden/>
          </w:rPr>
          <w:instrText xml:space="preserve"> PAGEREF _Toc1308068 \h </w:instrText>
        </w:r>
        <w:r w:rsidR="007D412B">
          <w:rPr>
            <w:noProof/>
            <w:webHidden/>
          </w:rPr>
        </w:r>
        <w:r w:rsidR="007D412B">
          <w:rPr>
            <w:noProof/>
            <w:webHidden/>
          </w:rPr>
          <w:fldChar w:fldCharType="separate"/>
        </w:r>
        <w:r w:rsidR="007D412B">
          <w:rPr>
            <w:noProof/>
            <w:webHidden/>
          </w:rPr>
          <w:t>9</w:t>
        </w:r>
        <w:r w:rsidR="007D412B">
          <w:rPr>
            <w:noProof/>
            <w:webHidden/>
          </w:rPr>
          <w:fldChar w:fldCharType="end"/>
        </w:r>
      </w:hyperlink>
    </w:p>
    <w:p w14:paraId="16118B1D" w14:textId="03C08112" w:rsidR="007D412B" w:rsidRDefault="00E0049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69" w:history="1">
        <w:r w:rsidR="007D412B" w:rsidRPr="0082022A">
          <w:rPr>
            <w:rStyle w:val="Hyperlink"/>
            <w:rFonts w:eastAsia="Times New Roman"/>
            <w:noProof/>
            <w:lang w:eastAsia="en-GB"/>
          </w:rPr>
          <w:t>Background Research</w:t>
        </w:r>
        <w:r w:rsidR="007D412B">
          <w:rPr>
            <w:noProof/>
            <w:webHidden/>
          </w:rPr>
          <w:tab/>
        </w:r>
        <w:r w:rsidR="007D412B">
          <w:rPr>
            <w:noProof/>
            <w:webHidden/>
          </w:rPr>
          <w:fldChar w:fldCharType="begin"/>
        </w:r>
        <w:r w:rsidR="007D412B">
          <w:rPr>
            <w:noProof/>
            <w:webHidden/>
          </w:rPr>
          <w:instrText xml:space="preserve"> PAGEREF _Toc1308069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3A129D85" w14:textId="581070D9"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0" w:history="1">
        <w:r w:rsidR="007D412B" w:rsidRPr="0082022A">
          <w:rPr>
            <w:rStyle w:val="Hyperlink"/>
            <w:noProof/>
            <w:lang w:eastAsia="en-GB"/>
          </w:rPr>
          <w:t>2.1 Chapter Overview</w:t>
        </w:r>
        <w:r w:rsidR="007D412B">
          <w:rPr>
            <w:noProof/>
            <w:webHidden/>
          </w:rPr>
          <w:tab/>
        </w:r>
        <w:r w:rsidR="007D412B">
          <w:rPr>
            <w:noProof/>
            <w:webHidden/>
          </w:rPr>
          <w:fldChar w:fldCharType="begin"/>
        </w:r>
        <w:r w:rsidR="007D412B">
          <w:rPr>
            <w:noProof/>
            <w:webHidden/>
          </w:rPr>
          <w:instrText xml:space="preserve"> PAGEREF _Toc1308070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7731C3D1" w14:textId="44F755B9"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1" w:history="1">
        <w:r w:rsidR="007D412B" w:rsidRPr="0082022A">
          <w:rPr>
            <w:rStyle w:val="Hyperlink"/>
            <w:noProof/>
            <w:lang w:eastAsia="en-GB"/>
          </w:rPr>
          <w:t>2.2 The Politics of Routing: Investigating the Relationship between AS connectivity and Internet Freedom</w:t>
        </w:r>
        <w:r w:rsidR="007D412B">
          <w:rPr>
            <w:noProof/>
            <w:webHidden/>
          </w:rPr>
          <w:tab/>
        </w:r>
        <w:r w:rsidR="007D412B">
          <w:rPr>
            <w:noProof/>
            <w:webHidden/>
          </w:rPr>
          <w:fldChar w:fldCharType="begin"/>
        </w:r>
        <w:r w:rsidR="007D412B">
          <w:rPr>
            <w:noProof/>
            <w:webHidden/>
          </w:rPr>
          <w:instrText xml:space="preserve"> PAGEREF _Toc1308071 \h </w:instrText>
        </w:r>
        <w:r w:rsidR="007D412B">
          <w:rPr>
            <w:noProof/>
            <w:webHidden/>
          </w:rPr>
        </w:r>
        <w:r w:rsidR="007D412B">
          <w:rPr>
            <w:noProof/>
            <w:webHidden/>
          </w:rPr>
          <w:fldChar w:fldCharType="separate"/>
        </w:r>
        <w:r w:rsidR="007D412B">
          <w:rPr>
            <w:noProof/>
            <w:webHidden/>
          </w:rPr>
          <w:t>10</w:t>
        </w:r>
        <w:r w:rsidR="007D412B">
          <w:rPr>
            <w:noProof/>
            <w:webHidden/>
          </w:rPr>
          <w:fldChar w:fldCharType="end"/>
        </w:r>
      </w:hyperlink>
    </w:p>
    <w:p w14:paraId="4B321439" w14:textId="44DEDC42"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2" w:history="1">
        <w:r w:rsidR="007D412B" w:rsidRPr="0082022A">
          <w:rPr>
            <w:rStyle w:val="Hyperlink"/>
            <w:noProof/>
            <w:lang w:eastAsia="en-GB"/>
          </w:rPr>
          <w:t>2.3 Nation-State Hegemony in Internet Routing</w:t>
        </w:r>
        <w:r w:rsidR="007D412B">
          <w:rPr>
            <w:noProof/>
            <w:webHidden/>
          </w:rPr>
          <w:tab/>
        </w:r>
        <w:r w:rsidR="007D412B">
          <w:rPr>
            <w:noProof/>
            <w:webHidden/>
          </w:rPr>
          <w:fldChar w:fldCharType="begin"/>
        </w:r>
        <w:r w:rsidR="007D412B">
          <w:rPr>
            <w:noProof/>
            <w:webHidden/>
          </w:rPr>
          <w:instrText xml:space="preserve"> PAGEREF _Toc1308072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5B3EACBE" w14:textId="2C1AF99E"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3" w:history="1">
        <w:r w:rsidR="007D412B" w:rsidRPr="0082022A">
          <w:rPr>
            <w:rStyle w:val="Hyperlink"/>
            <w:noProof/>
          </w:rPr>
          <w:t>2.4 Quantifying Information Exposure in Internet Routing</w:t>
        </w:r>
        <w:r w:rsidR="007D412B">
          <w:rPr>
            <w:noProof/>
            <w:webHidden/>
          </w:rPr>
          <w:tab/>
        </w:r>
        <w:r w:rsidR="007D412B">
          <w:rPr>
            <w:noProof/>
            <w:webHidden/>
          </w:rPr>
          <w:fldChar w:fldCharType="begin"/>
        </w:r>
        <w:r w:rsidR="007D412B">
          <w:rPr>
            <w:noProof/>
            <w:webHidden/>
          </w:rPr>
          <w:instrText xml:space="preserve"> PAGEREF _Toc1308073 \h </w:instrText>
        </w:r>
        <w:r w:rsidR="007D412B">
          <w:rPr>
            <w:noProof/>
            <w:webHidden/>
          </w:rPr>
        </w:r>
        <w:r w:rsidR="007D412B">
          <w:rPr>
            <w:noProof/>
            <w:webHidden/>
          </w:rPr>
          <w:fldChar w:fldCharType="separate"/>
        </w:r>
        <w:r w:rsidR="007D412B">
          <w:rPr>
            <w:noProof/>
            <w:webHidden/>
          </w:rPr>
          <w:t>11</w:t>
        </w:r>
        <w:r w:rsidR="007D412B">
          <w:rPr>
            <w:noProof/>
            <w:webHidden/>
          </w:rPr>
          <w:fldChar w:fldCharType="end"/>
        </w:r>
      </w:hyperlink>
    </w:p>
    <w:p w14:paraId="0E75CD4B" w14:textId="593C5DCF"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4" w:history="1">
        <w:r w:rsidR="007D412B" w:rsidRPr="0082022A">
          <w:rPr>
            <w:rStyle w:val="Hyperlink"/>
            <w:noProof/>
          </w:rPr>
          <w:t>2.5 Schengen Routing: A Compliance Analysis</w:t>
        </w:r>
        <w:r w:rsidR="007D412B">
          <w:rPr>
            <w:noProof/>
            <w:webHidden/>
          </w:rPr>
          <w:tab/>
        </w:r>
        <w:r w:rsidR="007D412B">
          <w:rPr>
            <w:noProof/>
            <w:webHidden/>
          </w:rPr>
          <w:fldChar w:fldCharType="begin"/>
        </w:r>
        <w:r w:rsidR="007D412B">
          <w:rPr>
            <w:noProof/>
            <w:webHidden/>
          </w:rPr>
          <w:instrText xml:space="preserve"> PAGEREF _Toc1308074 \h </w:instrText>
        </w:r>
        <w:r w:rsidR="007D412B">
          <w:rPr>
            <w:noProof/>
            <w:webHidden/>
          </w:rPr>
        </w:r>
        <w:r w:rsidR="007D412B">
          <w:rPr>
            <w:noProof/>
            <w:webHidden/>
          </w:rPr>
          <w:fldChar w:fldCharType="separate"/>
        </w:r>
        <w:r w:rsidR="007D412B">
          <w:rPr>
            <w:noProof/>
            <w:webHidden/>
          </w:rPr>
          <w:t>12</w:t>
        </w:r>
        <w:r w:rsidR="007D412B">
          <w:rPr>
            <w:noProof/>
            <w:webHidden/>
          </w:rPr>
          <w:fldChar w:fldCharType="end"/>
        </w:r>
      </w:hyperlink>
    </w:p>
    <w:p w14:paraId="585168AC" w14:textId="02BB2F11"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5" w:history="1">
        <w:r w:rsidR="007D412B" w:rsidRPr="0082022A">
          <w:rPr>
            <w:rStyle w:val="Hyperlink"/>
            <w:noProof/>
          </w:rPr>
          <w:t>2.6 Politically Motivated DDoS</w:t>
        </w:r>
        <w:r w:rsidR="007D412B">
          <w:rPr>
            <w:noProof/>
            <w:webHidden/>
          </w:rPr>
          <w:tab/>
        </w:r>
        <w:r w:rsidR="007D412B">
          <w:rPr>
            <w:noProof/>
            <w:webHidden/>
          </w:rPr>
          <w:fldChar w:fldCharType="begin"/>
        </w:r>
        <w:r w:rsidR="007D412B">
          <w:rPr>
            <w:noProof/>
            <w:webHidden/>
          </w:rPr>
          <w:instrText xml:space="preserve"> PAGEREF _Toc1308075 \h </w:instrText>
        </w:r>
        <w:r w:rsidR="007D412B">
          <w:rPr>
            <w:noProof/>
            <w:webHidden/>
          </w:rPr>
        </w:r>
        <w:r w:rsidR="007D412B">
          <w:rPr>
            <w:noProof/>
            <w:webHidden/>
          </w:rPr>
          <w:fldChar w:fldCharType="separate"/>
        </w:r>
        <w:r w:rsidR="007D412B">
          <w:rPr>
            <w:noProof/>
            <w:webHidden/>
          </w:rPr>
          <w:t>13</w:t>
        </w:r>
        <w:r w:rsidR="007D412B">
          <w:rPr>
            <w:noProof/>
            <w:webHidden/>
          </w:rPr>
          <w:fldChar w:fldCharType="end"/>
        </w:r>
      </w:hyperlink>
    </w:p>
    <w:p w14:paraId="462971B0" w14:textId="35D8F5FB"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76" w:history="1">
        <w:r w:rsidR="007D412B" w:rsidRPr="0082022A">
          <w:rPr>
            <w:rStyle w:val="Hyperlink"/>
            <w:noProof/>
            <w:lang w:eastAsia="en-GB"/>
          </w:rPr>
          <w:t>2.7 Related Work: Freedom Indexes</w:t>
        </w:r>
        <w:r w:rsidR="007D412B">
          <w:rPr>
            <w:noProof/>
            <w:webHidden/>
          </w:rPr>
          <w:tab/>
        </w:r>
        <w:r w:rsidR="007D412B">
          <w:rPr>
            <w:noProof/>
            <w:webHidden/>
          </w:rPr>
          <w:fldChar w:fldCharType="begin"/>
        </w:r>
        <w:r w:rsidR="007D412B">
          <w:rPr>
            <w:noProof/>
            <w:webHidden/>
          </w:rPr>
          <w:instrText xml:space="preserve"> PAGEREF _Toc1308076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3EFB59A9" w14:textId="2CC993B6"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7" w:history="1">
        <w:r w:rsidR="007D412B" w:rsidRPr="0082022A">
          <w:rPr>
            <w:rStyle w:val="Hyperlink"/>
            <w:noProof/>
            <w:lang w:eastAsia="en-GB"/>
          </w:rPr>
          <w:t>2.7.1 Freedom on the Net 2018</w:t>
        </w:r>
        <w:r w:rsidR="007D412B">
          <w:rPr>
            <w:noProof/>
            <w:webHidden/>
          </w:rPr>
          <w:tab/>
        </w:r>
        <w:r w:rsidR="007D412B">
          <w:rPr>
            <w:noProof/>
            <w:webHidden/>
          </w:rPr>
          <w:fldChar w:fldCharType="begin"/>
        </w:r>
        <w:r w:rsidR="007D412B">
          <w:rPr>
            <w:noProof/>
            <w:webHidden/>
          </w:rPr>
          <w:instrText xml:space="preserve"> PAGEREF _Toc1308077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BAB7160" w14:textId="54825843"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8" w:history="1">
        <w:r w:rsidR="007D412B" w:rsidRPr="0082022A">
          <w:rPr>
            <w:rStyle w:val="Hyperlink"/>
            <w:noProof/>
            <w:lang w:eastAsia="en-GB"/>
          </w:rPr>
          <w:t>2.7.2 Freedom of the Press 2017</w:t>
        </w:r>
        <w:r w:rsidR="007D412B">
          <w:rPr>
            <w:noProof/>
            <w:webHidden/>
          </w:rPr>
          <w:tab/>
        </w:r>
        <w:r w:rsidR="007D412B">
          <w:rPr>
            <w:noProof/>
            <w:webHidden/>
          </w:rPr>
          <w:fldChar w:fldCharType="begin"/>
        </w:r>
        <w:r w:rsidR="007D412B">
          <w:rPr>
            <w:noProof/>
            <w:webHidden/>
          </w:rPr>
          <w:instrText xml:space="preserve"> PAGEREF _Toc1308078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0B294692" w14:textId="36CF7D91"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79" w:history="1">
        <w:r w:rsidR="007D412B" w:rsidRPr="0082022A">
          <w:rPr>
            <w:rStyle w:val="Hyperlink"/>
            <w:noProof/>
            <w:lang w:eastAsia="en-GB"/>
          </w:rPr>
          <w:t>2.7.3 The Human Freedom Index (</w:t>
        </w:r>
        <w:r w:rsidR="007D412B" w:rsidRPr="0082022A">
          <w:rPr>
            <w:rStyle w:val="Hyperlink"/>
            <w:i/>
            <w:noProof/>
            <w:lang w:eastAsia="en-GB"/>
          </w:rPr>
          <w:t>updated for 2018</w:t>
        </w:r>
        <w:r w:rsidR="007D412B" w:rsidRPr="0082022A">
          <w:rPr>
            <w:rStyle w:val="Hyperlink"/>
            <w:noProof/>
            <w:lang w:eastAsia="en-GB"/>
          </w:rPr>
          <w:t>)</w:t>
        </w:r>
        <w:r w:rsidR="007D412B">
          <w:rPr>
            <w:noProof/>
            <w:webHidden/>
          </w:rPr>
          <w:tab/>
        </w:r>
        <w:r w:rsidR="007D412B">
          <w:rPr>
            <w:noProof/>
            <w:webHidden/>
          </w:rPr>
          <w:fldChar w:fldCharType="begin"/>
        </w:r>
        <w:r w:rsidR="007D412B">
          <w:rPr>
            <w:noProof/>
            <w:webHidden/>
          </w:rPr>
          <w:instrText xml:space="preserve"> PAGEREF _Toc1308079 \h </w:instrText>
        </w:r>
        <w:r w:rsidR="007D412B">
          <w:rPr>
            <w:noProof/>
            <w:webHidden/>
          </w:rPr>
        </w:r>
        <w:r w:rsidR="007D412B">
          <w:rPr>
            <w:noProof/>
            <w:webHidden/>
          </w:rPr>
          <w:fldChar w:fldCharType="separate"/>
        </w:r>
        <w:r w:rsidR="007D412B">
          <w:rPr>
            <w:noProof/>
            <w:webHidden/>
          </w:rPr>
          <w:t>14</w:t>
        </w:r>
        <w:r w:rsidR="007D412B">
          <w:rPr>
            <w:noProof/>
            <w:webHidden/>
          </w:rPr>
          <w:fldChar w:fldCharType="end"/>
        </w:r>
      </w:hyperlink>
    </w:p>
    <w:p w14:paraId="49850895" w14:textId="268A1273"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0" w:history="1">
        <w:r w:rsidR="007D412B" w:rsidRPr="0082022A">
          <w:rPr>
            <w:rStyle w:val="Hyperlink"/>
            <w:noProof/>
            <w:lang w:eastAsia="en-GB"/>
          </w:rPr>
          <w:t>2.7.4 State of World Liberty Index 2018</w:t>
        </w:r>
        <w:r w:rsidR="007D412B">
          <w:rPr>
            <w:noProof/>
            <w:webHidden/>
          </w:rPr>
          <w:tab/>
        </w:r>
        <w:r w:rsidR="007D412B">
          <w:rPr>
            <w:noProof/>
            <w:webHidden/>
          </w:rPr>
          <w:fldChar w:fldCharType="begin"/>
        </w:r>
        <w:r w:rsidR="007D412B">
          <w:rPr>
            <w:noProof/>
            <w:webHidden/>
          </w:rPr>
          <w:instrText xml:space="preserve"> PAGEREF _Toc1308080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0FA72927" w14:textId="606B6907"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1" w:history="1">
        <w:r w:rsidR="007D412B" w:rsidRPr="0082022A">
          <w:rPr>
            <w:rStyle w:val="Hyperlink"/>
            <w:noProof/>
            <w:lang w:eastAsia="en-GB"/>
          </w:rPr>
          <w:t>2.8 Related Work: Data Logs</w:t>
        </w:r>
        <w:r w:rsidR="007D412B">
          <w:rPr>
            <w:noProof/>
            <w:webHidden/>
          </w:rPr>
          <w:tab/>
        </w:r>
        <w:r w:rsidR="007D412B">
          <w:rPr>
            <w:noProof/>
            <w:webHidden/>
          </w:rPr>
          <w:fldChar w:fldCharType="begin"/>
        </w:r>
        <w:r w:rsidR="007D412B">
          <w:rPr>
            <w:noProof/>
            <w:webHidden/>
          </w:rPr>
          <w:instrText xml:space="preserve"> PAGEREF _Toc1308081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1AE27BA9" w14:textId="0C724245"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2" w:history="1">
        <w:r w:rsidR="007D412B" w:rsidRPr="0082022A">
          <w:rPr>
            <w:rStyle w:val="Hyperlink"/>
            <w:noProof/>
            <w:lang w:eastAsia="en-GB"/>
          </w:rPr>
          <w:t>2.8.1 Bad Packets Report (Ongoing)</w:t>
        </w:r>
        <w:r w:rsidR="007D412B">
          <w:rPr>
            <w:noProof/>
            <w:webHidden/>
          </w:rPr>
          <w:tab/>
        </w:r>
        <w:r w:rsidR="007D412B">
          <w:rPr>
            <w:noProof/>
            <w:webHidden/>
          </w:rPr>
          <w:fldChar w:fldCharType="begin"/>
        </w:r>
        <w:r w:rsidR="007D412B">
          <w:rPr>
            <w:noProof/>
            <w:webHidden/>
          </w:rPr>
          <w:instrText xml:space="preserve"> PAGEREF _Toc1308082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7DAEC899" w14:textId="4EBF2287"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3" w:history="1">
        <w:r w:rsidR="007D412B" w:rsidRPr="0082022A">
          <w:rPr>
            <w:rStyle w:val="Hyperlink"/>
            <w:noProof/>
            <w:lang w:eastAsia="en-GB"/>
          </w:rPr>
          <w:t>2.8.2 Mirai Botnet Activity (Data from Jan 2017 – Jan 2019)</w:t>
        </w:r>
        <w:r w:rsidR="007D412B">
          <w:rPr>
            <w:noProof/>
            <w:webHidden/>
          </w:rPr>
          <w:tab/>
        </w:r>
        <w:r w:rsidR="007D412B">
          <w:rPr>
            <w:noProof/>
            <w:webHidden/>
          </w:rPr>
          <w:fldChar w:fldCharType="begin"/>
        </w:r>
        <w:r w:rsidR="007D412B">
          <w:rPr>
            <w:noProof/>
            <w:webHidden/>
          </w:rPr>
          <w:instrText xml:space="preserve"> PAGEREF _Toc1308083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5529D5A" w14:textId="2826E3DC"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4" w:history="1">
        <w:r w:rsidR="007D412B" w:rsidRPr="0082022A">
          <w:rPr>
            <w:rStyle w:val="Hyperlink"/>
            <w:noProof/>
            <w:lang w:eastAsia="en-GB"/>
          </w:rPr>
          <w:t>2.8.3 BGPMON (Ongoing)</w:t>
        </w:r>
        <w:r w:rsidR="007D412B">
          <w:rPr>
            <w:noProof/>
            <w:webHidden/>
          </w:rPr>
          <w:tab/>
        </w:r>
        <w:r w:rsidR="007D412B">
          <w:rPr>
            <w:noProof/>
            <w:webHidden/>
          </w:rPr>
          <w:fldChar w:fldCharType="begin"/>
        </w:r>
        <w:r w:rsidR="007D412B">
          <w:rPr>
            <w:noProof/>
            <w:webHidden/>
          </w:rPr>
          <w:instrText xml:space="preserve"> PAGEREF _Toc1308084 \h </w:instrText>
        </w:r>
        <w:r w:rsidR="007D412B">
          <w:rPr>
            <w:noProof/>
            <w:webHidden/>
          </w:rPr>
        </w:r>
        <w:r w:rsidR="007D412B">
          <w:rPr>
            <w:noProof/>
            <w:webHidden/>
          </w:rPr>
          <w:fldChar w:fldCharType="separate"/>
        </w:r>
        <w:r w:rsidR="007D412B">
          <w:rPr>
            <w:noProof/>
            <w:webHidden/>
          </w:rPr>
          <w:t>15</w:t>
        </w:r>
        <w:r w:rsidR="007D412B">
          <w:rPr>
            <w:noProof/>
            <w:webHidden/>
          </w:rPr>
          <w:fldChar w:fldCharType="end"/>
        </w:r>
      </w:hyperlink>
    </w:p>
    <w:p w14:paraId="3D6B64A1" w14:textId="67DE0A66"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85" w:history="1">
        <w:r w:rsidR="007D412B" w:rsidRPr="0082022A">
          <w:rPr>
            <w:rStyle w:val="Hyperlink"/>
            <w:noProof/>
            <w:lang w:eastAsia="en-GB"/>
          </w:rPr>
          <w:t>2.8.4 Routing Dependencies (Jan 2019)</w:t>
        </w:r>
        <w:r w:rsidR="007D412B">
          <w:rPr>
            <w:noProof/>
            <w:webHidden/>
          </w:rPr>
          <w:tab/>
        </w:r>
        <w:r w:rsidR="007D412B">
          <w:rPr>
            <w:noProof/>
            <w:webHidden/>
          </w:rPr>
          <w:fldChar w:fldCharType="begin"/>
        </w:r>
        <w:r w:rsidR="007D412B">
          <w:rPr>
            <w:noProof/>
            <w:webHidden/>
          </w:rPr>
          <w:instrText xml:space="preserve"> PAGEREF _Toc1308085 \h </w:instrText>
        </w:r>
        <w:r w:rsidR="007D412B">
          <w:rPr>
            <w:noProof/>
            <w:webHidden/>
          </w:rPr>
        </w:r>
        <w:r w:rsidR="007D412B">
          <w:rPr>
            <w:noProof/>
            <w:webHidden/>
          </w:rPr>
          <w:fldChar w:fldCharType="separate"/>
        </w:r>
        <w:r w:rsidR="007D412B">
          <w:rPr>
            <w:noProof/>
            <w:webHidden/>
          </w:rPr>
          <w:t>16</w:t>
        </w:r>
        <w:r w:rsidR="007D412B">
          <w:rPr>
            <w:noProof/>
            <w:webHidden/>
          </w:rPr>
          <w:fldChar w:fldCharType="end"/>
        </w:r>
      </w:hyperlink>
    </w:p>
    <w:p w14:paraId="5C0053A5" w14:textId="5FCEFC0E" w:rsidR="007D412B" w:rsidRDefault="00E0049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86" w:history="1">
        <w:r w:rsidR="007D412B" w:rsidRPr="0082022A">
          <w:rPr>
            <w:rStyle w:val="Hyperlink"/>
            <w:noProof/>
            <w:lang w:eastAsia="en-GB"/>
          </w:rPr>
          <w:t>Freedom</w:t>
        </w:r>
        <w:r w:rsidR="007D412B">
          <w:rPr>
            <w:noProof/>
            <w:webHidden/>
          </w:rPr>
          <w:tab/>
        </w:r>
        <w:r w:rsidR="007D412B">
          <w:rPr>
            <w:noProof/>
            <w:webHidden/>
          </w:rPr>
          <w:fldChar w:fldCharType="begin"/>
        </w:r>
        <w:r w:rsidR="007D412B">
          <w:rPr>
            <w:noProof/>
            <w:webHidden/>
          </w:rPr>
          <w:instrText xml:space="preserve"> PAGEREF _Toc1308086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1395D502" w14:textId="3C279B96"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7" w:history="1">
        <w:r w:rsidR="007D412B" w:rsidRPr="0082022A">
          <w:rPr>
            <w:rStyle w:val="Hyperlink"/>
            <w:noProof/>
            <w:lang w:eastAsia="en-GB"/>
          </w:rPr>
          <w:t>3.1 Chapter Overview</w:t>
        </w:r>
        <w:r w:rsidR="007D412B">
          <w:rPr>
            <w:noProof/>
            <w:webHidden/>
          </w:rPr>
          <w:tab/>
        </w:r>
        <w:r w:rsidR="007D412B">
          <w:rPr>
            <w:noProof/>
            <w:webHidden/>
          </w:rPr>
          <w:fldChar w:fldCharType="begin"/>
        </w:r>
        <w:r w:rsidR="007D412B">
          <w:rPr>
            <w:noProof/>
            <w:webHidden/>
          </w:rPr>
          <w:instrText xml:space="preserve"> PAGEREF _Toc1308087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76196F10" w14:textId="26223B24"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8" w:history="1">
        <w:r w:rsidR="007D412B" w:rsidRPr="0082022A">
          <w:rPr>
            <w:rStyle w:val="Hyperlink"/>
            <w:noProof/>
            <w:lang w:eastAsia="en-GB"/>
          </w:rPr>
          <w:t>3.2 Defining Freedom</w:t>
        </w:r>
        <w:r w:rsidR="007D412B">
          <w:rPr>
            <w:noProof/>
            <w:webHidden/>
          </w:rPr>
          <w:tab/>
        </w:r>
        <w:r w:rsidR="007D412B">
          <w:rPr>
            <w:noProof/>
            <w:webHidden/>
          </w:rPr>
          <w:fldChar w:fldCharType="begin"/>
        </w:r>
        <w:r w:rsidR="007D412B">
          <w:rPr>
            <w:noProof/>
            <w:webHidden/>
          </w:rPr>
          <w:instrText xml:space="preserve"> PAGEREF _Toc1308088 \h </w:instrText>
        </w:r>
        <w:r w:rsidR="007D412B">
          <w:rPr>
            <w:noProof/>
            <w:webHidden/>
          </w:rPr>
        </w:r>
        <w:r w:rsidR="007D412B">
          <w:rPr>
            <w:noProof/>
            <w:webHidden/>
          </w:rPr>
          <w:fldChar w:fldCharType="separate"/>
        </w:r>
        <w:r w:rsidR="007D412B">
          <w:rPr>
            <w:noProof/>
            <w:webHidden/>
          </w:rPr>
          <w:t>17</w:t>
        </w:r>
        <w:r w:rsidR="007D412B">
          <w:rPr>
            <w:noProof/>
            <w:webHidden/>
          </w:rPr>
          <w:fldChar w:fldCharType="end"/>
        </w:r>
      </w:hyperlink>
    </w:p>
    <w:p w14:paraId="48C6A1A3" w14:textId="098E310F"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89" w:history="1">
        <w:r w:rsidR="007D412B" w:rsidRPr="0082022A">
          <w:rPr>
            <w:rStyle w:val="Hyperlink"/>
            <w:noProof/>
            <w:lang w:eastAsia="en-GB"/>
          </w:rPr>
          <w:t>3.3 Declining Freedom &amp; China</w:t>
        </w:r>
        <w:r w:rsidR="007D412B">
          <w:rPr>
            <w:noProof/>
            <w:webHidden/>
          </w:rPr>
          <w:tab/>
        </w:r>
        <w:r w:rsidR="007D412B">
          <w:rPr>
            <w:noProof/>
            <w:webHidden/>
          </w:rPr>
          <w:fldChar w:fldCharType="begin"/>
        </w:r>
        <w:r w:rsidR="007D412B">
          <w:rPr>
            <w:noProof/>
            <w:webHidden/>
          </w:rPr>
          <w:instrText xml:space="preserve"> PAGEREF _Toc1308089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0733C88E" w14:textId="0928DF8E"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0" w:history="1">
        <w:r w:rsidR="007D412B" w:rsidRPr="0082022A">
          <w:rPr>
            <w:rStyle w:val="Hyperlink"/>
            <w:noProof/>
            <w:lang w:eastAsia="en-GB"/>
          </w:rPr>
          <w:t>3.3.1 Social Engineering as a means to an end</w:t>
        </w:r>
        <w:r w:rsidR="007D412B">
          <w:rPr>
            <w:noProof/>
            <w:webHidden/>
          </w:rPr>
          <w:tab/>
        </w:r>
        <w:r w:rsidR="007D412B">
          <w:rPr>
            <w:noProof/>
            <w:webHidden/>
          </w:rPr>
          <w:fldChar w:fldCharType="begin"/>
        </w:r>
        <w:r w:rsidR="007D412B">
          <w:rPr>
            <w:noProof/>
            <w:webHidden/>
          </w:rPr>
          <w:instrText xml:space="preserve"> PAGEREF _Toc1308090 \h </w:instrText>
        </w:r>
        <w:r w:rsidR="007D412B">
          <w:rPr>
            <w:noProof/>
            <w:webHidden/>
          </w:rPr>
        </w:r>
        <w:r w:rsidR="007D412B">
          <w:rPr>
            <w:noProof/>
            <w:webHidden/>
          </w:rPr>
          <w:fldChar w:fldCharType="separate"/>
        </w:r>
        <w:r w:rsidR="007D412B">
          <w:rPr>
            <w:noProof/>
            <w:webHidden/>
          </w:rPr>
          <w:t>18</w:t>
        </w:r>
        <w:r w:rsidR="007D412B">
          <w:rPr>
            <w:noProof/>
            <w:webHidden/>
          </w:rPr>
          <w:fldChar w:fldCharType="end"/>
        </w:r>
      </w:hyperlink>
    </w:p>
    <w:p w14:paraId="68A196FF" w14:textId="1BC45B70"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1" w:history="1">
        <w:r w:rsidR="007D412B" w:rsidRPr="0082022A">
          <w:rPr>
            <w:rStyle w:val="Hyperlink"/>
            <w:noProof/>
            <w:lang w:eastAsia="en-GB"/>
          </w:rPr>
          <w:t>3.4 Freedom Indexes</w:t>
        </w:r>
        <w:r w:rsidR="007D412B">
          <w:rPr>
            <w:noProof/>
            <w:webHidden/>
          </w:rPr>
          <w:tab/>
        </w:r>
        <w:r w:rsidR="007D412B">
          <w:rPr>
            <w:noProof/>
            <w:webHidden/>
          </w:rPr>
          <w:fldChar w:fldCharType="begin"/>
        </w:r>
        <w:r w:rsidR="007D412B">
          <w:rPr>
            <w:noProof/>
            <w:webHidden/>
          </w:rPr>
          <w:instrText xml:space="preserve"> PAGEREF _Toc1308091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1A2AA34F" w14:textId="10BE7B6A"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2" w:history="1">
        <w:r w:rsidR="007D412B" w:rsidRPr="0082022A">
          <w:rPr>
            <w:rStyle w:val="Hyperlink"/>
            <w:noProof/>
            <w:lang w:eastAsia="en-GB"/>
          </w:rPr>
          <w:t>3.4.1 Freedom on the Net</w:t>
        </w:r>
        <w:r w:rsidR="007D412B">
          <w:rPr>
            <w:noProof/>
            <w:webHidden/>
          </w:rPr>
          <w:tab/>
        </w:r>
        <w:r w:rsidR="007D412B">
          <w:rPr>
            <w:noProof/>
            <w:webHidden/>
          </w:rPr>
          <w:fldChar w:fldCharType="begin"/>
        </w:r>
        <w:r w:rsidR="007D412B">
          <w:rPr>
            <w:noProof/>
            <w:webHidden/>
          </w:rPr>
          <w:instrText xml:space="preserve"> PAGEREF _Toc1308092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70C7CC09" w14:textId="2ECD9C2E"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3" w:history="1">
        <w:r w:rsidR="007D412B" w:rsidRPr="0082022A">
          <w:rPr>
            <w:rStyle w:val="Hyperlink"/>
            <w:noProof/>
            <w:lang w:eastAsia="en-GB"/>
          </w:rPr>
          <w:t>3.4.2 Freedom of the Press</w:t>
        </w:r>
        <w:r w:rsidR="007D412B">
          <w:rPr>
            <w:noProof/>
            <w:webHidden/>
          </w:rPr>
          <w:tab/>
        </w:r>
        <w:r w:rsidR="007D412B">
          <w:rPr>
            <w:noProof/>
            <w:webHidden/>
          </w:rPr>
          <w:fldChar w:fldCharType="begin"/>
        </w:r>
        <w:r w:rsidR="007D412B">
          <w:rPr>
            <w:noProof/>
            <w:webHidden/>
          </w:rPr>
          <w:instrText xml:space="preserve"> PAGEREF _Toc1308093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3BEB7A45" w14:textId="412EF0E4"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4" w:history="1">
        <w:r w:rsidR="007D412B" w:rsidRPr="0082022A">
          <w:rPr>
            <w:rStyle w:val="Hyperlink"/>
            <w:noProof/>
            <w:lang w:eastAsia="en-GB"/>
          </w:rPr>
          <w:t>3.4.3 The Human Freedom Index</w:t>
        </w:r>
        <w:r w:rsidR="007D412B">
          <w:rPr>
            <w:noProof/>
            <w:webHidden/>
          </w:rPr>
          <w:tab/>
        </w:r>
        <w:r w:rsidR="007D412B">
          <w:rPr>
            <w:noProof/>
            <w:webHidden/>
          </w:rPr>
          <w:fldChar w:fldCharType="begin"/>
        </w:r>
        <w:r w:rsidR="007D412B">
          <w:rPr>
            <w:noProof/>
            <w:webHidden/>
          </w:rPr>
          <w:instrText xml:space="preserve"> PAGEREF _Toc1308094 \h </w:instrText>
        </w:r>
        <w:r w:rsidR="007D412B">
          <w:rPr>
            <w:noProof/>
            <w:webHidden/>
          </w:rPr>
        </w:r>
        <w:r w:rsidR="007D412B">
          <w:rPr>
            <w:noProof/>
            <w:webHidden/>
          </w:rPr>
          <w:fldChar w:fldCharType="separate"/>
        </w:r>
        <w:r w:rsidR="007D412B">
          <w:rPr>
            <w:noProof/>
            <w:webHidden/>
          </w:rPr>
          <w:t>20</w:t>
        </w:r>
        <w:r w:rsidR="007D412B">
          <w:rPr>
            <w:noProof/>
            <w:webHidden/>
          </w:rPr>
          <w:fldChar w:fldCharType="end"/>
        </w:r>
      </w:hyperlink>
    </w:p>
    <w:p w14:paraId="53BE6C6D" w14:textId="51F46514"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5" w:history="1">
        <w:r w:rsidR="007D412B" w:rsidRPr="0082022A">
          <w:rPr>
            <w:rStyle w:val="Hyperlink"/>
            <w:noProof/>
            <w:lang w:eastAsia="en-GB"/>
          </w:rPr>
          <w:t>3.4.4 State of World Liberty</w:t>
        </w:r>
        <w:r w:rsidR="007D412B">
          <w:rPr>
            <w:noProof/>
            <w:webHidden/>
          </w:rPr>
          <w:tab/>
        </w:r>
        <w:r w:rsidR="007D412B">
          <w:rPr>
            <w:noProof/>
            <w:webHidden/>
          </w:rPr>
          <w:fldChar w:fldCharType="begin"/>
        </w:r>
        <w:r w:rsidR="007D412B">
          <w:rPr>
            <w:noProof/>
            <w:webHidden/>
          </w:rPr>
          <w:instrText xml:space="preserve"> PAGEREF _Toc1308095 \h </w:instrText>
        </w:r>
        <w:r w:rsidR="007D412B">
          <w:rPr>
            <w:noProof/>
            <w:webHidden/>
          </w:rPr>
        </w:r>
        <w:r w:rsidR="007D412B">
          <w:rPr>
            <w:noProof/>
            <w:webHidden/>
          </w:rPr>
          <w:fldChar w:fldCharType="separate"/>
        </w:r>
        <w:r w:rsidR="007D412B">
          <w:rPr>
            <w:noProof/>
            <w:webHidden/>
          </w:rPr>
          <w:t>21</w:t>
        </w:r>
        <w:r w:rsidR="007D412B">
          <w:rPr>
            <w:noProof/>
            <w:webHidden/>
          </w:rPr>
          <w:fldChar w:fldCharType="end"/>
        </w:r>
      </w:hyperlink>
    </w:p>
    <w:p w14:paraId="4B5276C0" w14:textId="209FB8EF" w:rsidR="007D412B" w:rsidRDefault="00E0049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096" w:history="1">
        <w:r w:rsidR="007D412B" w:rsidRPr="0082022A">
          <w:rPr>
            <w:rStyle w:val="Hyperlink"/>
            <w:noProof/>
            <w:lang w:eastAsia="en-GB"/>
          </w:rPr>
          <w:t>Malicious Routing</w:t>
        </w:r>
        <w:r w:rsidR="007D412B">
          <w:rPr>
            <w:noProof/>
            <w:webHidden/>
          </w:rPr>
          <w:tab/>
        </w:r>
        <w:r w:rsidR="007D412B">
          <w:rPr>
            <w:noProof/>
            <w:webHidden/>
          </w:rPr>
          <w:fldChar w:fldCharType="begin"/>
        </w:r>
        <w:r w:rsidR="007D412B">
          <w:rPr>
            <w:noProof/>
            <w:webHidden/>
          </w:rPr>
          <w:instrText xml:space="preserve"> PAGEREF _Toc1308096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5A285D5" w14:textId="04523F63"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7" w:history="1">
        <w:r w:rsidR="007D412B" w:rsidRPr="0082022A">
          <w:rPr>
            <w:rStyle w:val="Hyperlink"/>
            <w:noProof/>
            <w:lang w:eastAsia="en-GB"/>
          </w:rPr>
          <w:t>4.1 Chapter Overview</w:t>
        </w:r>
        <w:r w:rsidR="007D412B">
          <w:rPr>
            <w:noProof/>
            <w:webHidden/>
          </w:rPr>
          <w:tab/>
        </w:r>
        <w:r w:rsidR="007D412B">
          <w:rPr>
            <w:noProof/>
            <w:webHidden/>
          </w:rPr>
          <w:fldChar w:fldCharType="begin"/>
        </w:r>
        <w:r w:rsidR="007D412B">
          <w:rPr>
            <w:noProof/>
            <w:webHidden/>
          </w:rPr>
          <w:instrText xml:space="preserve"> PAGEREF _Toc1308097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36F50D4D" w14:textId="2889423C"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098" w:history="1">
        <w:r w:rsidR="007D412B" w:rsidRPr="0082022A">
          <w:rPr>
            <w:rStyle w:val="Hyperlink"/>
            <w:noProof/>
            <w:lang w:eastAsia="en-GB"/>
          </w:rPr>
          <w:t>4.2 What is Malicious Routing</w:t>
        </w:r>
        <w:r w:rsidR="007D412B">
          <w:rPr>
            <w:noProof/>
            <w:webHidden/>
          </w:rPr>
          <w:tab/>
        </w:r>
        <w:r w:rsidR="007D412B">
          <w:rPr>
            <w:noProof/>
            <w:webHidden/>
          </w:rPr>
          <w:fldChar w:fldCharType="begin"/>
        </w:r>
        <w:r w:rsidR="007D412B">
          <w:rPr>
            <w:noProof/>
            <w:webHidden/>
          </w:rPr>
          <w:instrText xml:space="preserve"> PAGEREF _Toc1308098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720C2367" w14:textId="7EF81044"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099" w:history="1">
        <w:r w:rsidR="007D412B" w:rsidRPr="0082022A">
          <w:rPr>
            <w:rStyle w:val="Hyperlink"/>
            <w:noProof/>
            <w:lang w:eastAsia="en-GB"/>
          </w:rPr>
          <w:t>4.2.1 Mass Surveillance</w:t>
        </w:r>
        <w:r w:rsidR="007D412B">
          <w:rPr>
            <w:noProof/>
            <w:webHidden/>
          </w:rPr>
          <w:tab/>
        </w:r>
        <w:r w:rsidR="007D412B">
          <w:rPr>
            <w:noProof/>
            <w:webHidden/>
          </w:rPr>
          <w:fldChar w:fldCharType="begin"/>
        </w:r>
        <w:r w:rsidR="007D412B">
          <w:rPr>
            <w:noProof/>
            <w:webHidden/>
          </w:rPr>
          <w:instrText xml:space="preserve"> PAGEREF _Toc1308099 \h </w:instrText>
        </w:r>
        <w:r w:rsidR="007D412B">
          <w:rPr>
            <w:noProof/>
            <w:webHidden/>
          </w:rPr>
        </w:r>
        <w:r w:rsidR="007D412B">
          <w:rPr>
            <w:noProof/>
            <w:webHidden/>
          </w:rPr>
          <w:fldChar w:fldCharType="separate"/>
        </w:r>
        <w:r w:rsidR="007D412B">
          <w:rPr>
            <w:noProof/>
            <w:webHidden/>
          </w:rPr>
          <w:t>22</w:t>
        </w:r>
        <w:r w:rsidR="007D412B">
          <w:rPr>
            <w:noProof/>
            <w:webHidden/>
          </w:rPr>
          <w:fldChar w:fldCharType="end"/>
        </w:r>
      </w:hyperlink>
    </w:p>
    <w:p w14:paraId="56B71DDA" w14:textId="75A8B1F2"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0" w:history="1">
        <w:r w:rsidR="007D412B" w:rsidRPr="0082022A">
          <w:rPr>
            <w:rStyle w:val="Hyperlink"/>
            <w:noProof/>
            <w:lang w:eastAsia="en-GB"/>
          </w:rPr>
          <w:t>4.2.2 Arrests made over social media posts</w:t>
        </w:r>
        <w:r w:rsidR="007D412B">
          <w:rPr>
            <w:noProof/>
            <w:webHidden/>
          </w:rPr>
          <w:tab/>
        </w:r>
        <w:r w:rsidR="007D412B">
          <w:rPr>
            <w:noProof/>
            <w:webHidden/>
          </w:rPr>
          <w:fldChar w:fldCharType="begin"/>
        </w:r>
        <w:r w:rsidR="007D412B">
          <w:rPr>
            <w:noProof/>
            <w:webHidden/>
          </w:rPr>
          <w:instrText xml:space="preserve"> PAGEREF _Toc1308100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4A0122B7" w14:textId="71EE766E"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1" w:history="1">
        <w:r w:rsidR="007D412B" w:rsidRPr="0082022A">
          <w:rPr>
            <w:rStyle w:val="Hyperlink"/>
            <w:noProof/>
            <w:lang w:eastAsia="en-GB"/>
          </w:rPr>
          <w:t>4.3.3 Mirai Botnet IP Addresses</w:t>
        </w:r>
        <w:r w:rsidR="007D412B">
          <w:rPr>
            <w:noProof/>
            <w:webHidden/>
          </w:rPr>
          <w:tab/>
        </w:r>
        <w:r w:rsidR="007D412B">
          <w:rPr>
            <w:noProof/>
            <w:webHidden/>
          </w:rPr>
          <w:fldChar w:fldCharType="begin"/>
        </w:r>
        <w:r w:rsidR="007D412B">
          <w:rPr>
            <w:noProof/>
            <w:webHidden/>
          </w:rPr>
          <w:instrText xml:space="preserve"> PAGEREF _Toc1308101 \h </w:instrText>
        </w:r>
        <w:r w:rsidR="007D412B">
          <w:rPr>
            <w:noProof/>
            <w:webHidden/>
          </w:rPr>
        </w:r>
        <w:r w:rsidR="007D412B">
          <w:rPr>
            <w:noProof/>
            <w:webHidden/>
          </w:rPr>
          <w:fldChar w:fldCharType="separate"/>
        </w:r>
        <w:r w:rsidR="007D412B">
          <w:rPr>
            <w:noProof/>
            <w:webHidden/>
          </w:rPr>
          <w:t>23</w:t>
        </w:r>
        <w:r w:rsidR="007D412B">
          <w:rPr>
            <w:noProof/>
            <w:webHidden/>
          </w:rPr>
          <w:fldChar w:fldCharType="end"/>
        </w:r>
      </w:hyperlink>
    </w:p>
    <w:p w14:paraId="289D9D40" w14:textId="3F6930A7"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2" w:history="1">
        <w:r w:rsidR="007D412B" w:rsidRPr="0082022A">
          <w:rPr>
            <w:rStyle w:val="Hyperlink"/>
            <w:noProof/>
            <w:lang w:eastAsia="en-GB"/>
          </w:rPr>
          <w:t>4.3.4 Mirai-like Packet Signatures</w:t>
        </w:r>
        <w:r w:rsidR="007D412B">
          <w:rPr>
            <w:noProof/>
            <w:webHidden/>
          </w:rPr>
          <w:tab/>
        </w:r>
        <w:r w:rsidR="007D412B">
          <w:rPr>
            <w:noProof/>
            <w:webHidden/>
          </w:rPr>
          <w:fldChar w:fldCharType="begin"/>
        </w:r>
        <w:r w:rsidR="007D412B">
          <w:rPr>
            <w:noProof/>
            <w:webHidden/>
          </w:rPr>
          <w:instrText xml:space="preserve"> PAGEREF _Toc1308102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41A660C3" w14:textId="2E48D8F3"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3" w:history="1">
        <w:r w:rsidR="007D412B" w:rsidRPr="0082022A">
          <w:rPr>
            <w:rStyle w:val="Hyperlink"/>
            <w:noProof/>
            <w:lang w:eastAsia="en-GB"/>
          </w:rPr>
          <w:t>4.3.5 BGP Hijacks</w:t>
        </w:r>
        <w:r w:rsidR="007D412B">
          <w:rPr>
            <w:noProof/>
            <w:webHidden/>
          </w:rPr>
          <w:tab/>
        </w:r>
        <w:r w:rsidR="007D412B">
          <w:rPr>
            <w:noProof/>
            <w:webHidden/>
          </w:rPr>
          <w:fldChar w:fldCharType="begin"/>
        </w:r>
        <w:r w:rsidR="007D412B">
          <w:rPr>
            <w:noProof/>
            <w:webHidden/>
          </w:rPr>
          <w:instrText xml:space="preserve"> PAGEREF _Toc1308103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26DB01BE" w14:textId="5C393DFB"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4" w:history="1">
        <w:r w:rsidR="007D412B" w:rsidRPr="0082022A">
          <w:rPr>
            <w:rStyle w:val="Hyperlink"/>
            <w:noProof/>
            <w:lang w:eastAsia="en-GB"/>
          </w:rPr>
          <w:t>4.3.6 Information Exposure</w:t>
        </w:r>
        <w:r w:rsidR="007D412B">
          <w:rPr>
            <w:noProof/>
            <w:webHidden/>
          </w:rPr>
          <w:tab/>
        </w:r>
        <w:r w:rsidR="007D412B">
          <w:rPr>
            <w:noProof/>
            <w:webHidden/>
          </w:rPr>
          <w:fldChar w:fldCharType="begin"/>
        </w:r>
        <w:r w:rsidR="007D412B">
          <w:rPr>
            <w:noProof/>
            <w:webHidden/>
          </w:rPr>
          <w:instrText xml:space="preserve"> PAGEREF _Toc1308104 \h </w:instrText>
        </w:r>
        <w:r w:rsidR="007D412B">
          <w:rPr>
            <w:noProof/>
            <w:webHidden/>
          </w:rPr>
        </w:r>
        <w:r w:rsidR="007D412B">
          <w:rPr>
            <w:noProof/>
            <w:webHidden/>
          </w:rPr>
          <w:fldChar w:fldCharType="separate"/>
        </w:r>
        <w:r w:rsidR="007D412B">
          <w:rPr>
            <w:noProof/>
            <w:webHidden/>
          </w:rPr>
          <w:t>24</w:t>
        </w:r>
        <w:r w:rsidR="007D412B">
          <w:rPr>
            <w:noProof/>
            <w:webHidden/>
          </w:rPr>
          <w:fldChar w:fldCharType="end"/>
        </w:r>
      </w:hyperlink>
    </w:p>
    <w:p w14:paraId="3ADE94E4" w14:textId="2D0B1C9D"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5" w:history="1">
        <w:r w:rsidR="007D412B" w:rsidRPr="0082022A">
          <w:rPr>
            <w:rStyle w:val="Hyperlink"/>
            <w:noProof/>
            <w:lang w:eastAsia="en-GB"/>
          </w:rPr>
          <w:t>4.3.8 Feature Weightings</w:t>
        </w:r>
        <w:r w:rsidR="007D412B">
          <w:rPr>
            <w:noProof/>
            <w:webHidden/>
          </w:rPr>
          <w:tab/>
        </w:r>
        <w:r w:rsidR="007D412B">
          <w:rPr>
            <w:noProof/>
            <w:webHidden/>
          </w:rPr>
          <w:fldChar w:fldCharType="begin"/>
        </w:r>
        <w:r w:rsidR="007D412B">
          <w:rPr>
            <w:noProof/>
            <w:webHidden/>
          </w:rPr>
          <w:instrText xml:space="preserve"> PAGEREF _Toc1308105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0802B185" w14:textId="492658A7"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6" w:history="1">
        <w:r w:rsidR="007D412B" w:rsidRPr="0082022A">
          <w:rPr>
            <w:rStyle w:val="Hyperlink"/>
            <w:noProof/>
            <w:lang w:eastAsia="en-GB"/>
          </w:rPr>
          <w:t>4.3 Nations and Autonomous Systems</w:t>
        </w:r>
        <w:r w:rsidR="007D412B">
          <w:rPr>
            <w:noProof/>
            <w:webHidden/>
          </w:rPr>
          <w:tab/>
        </w:r>
        <w:r w:rsidR="007D412B">
          <w:rPr>
            <w:noProof/>
            <w:webHidden/>
          </w:rPr>
          <w:fldChar w:fldCharType="begin"/>
        </w:r>
        <w:r w:rsidR="007D412B">
          <w:rPr>
            <w:noProof/>
            <w:webHidden/>
          </w:rPr>
          <w:instrText xml:space="preserve"> PAGEREF _Toc1308106 \h </w:instrText>
        </w:r>
        <w:r w:rsidR="007D412B">
          <w:rPr>
            <w:noProof/>
            <w:webHidden/>
          </w:rPr>
        </w:r>
        <w:r w:rsidR="007D412B">
          <w:rPr>
            <w:noProof/>
            <w:webHidden/>
          </w:rPr>
          <w:fldChar w:fldCharType="separate"/>
        </w:r>
        <w:r w:rsidR="007D412B">
          <w:rPr>
            <w:noProof/>
            <w:webHidden/>
          </w:rPr>
          <w:t>25</w:t>
        </w:r>
        <w:r w:rsidR="007D412B">
          <w:rPr>
            <w:noProof/>
            <w:webHidden/>
          </w:rPr>
          <w:fldChar w:fldCharType="end"/>
        </w:r>
      </w:hyperlink>
    </w:p>
    <w:p w14:paraId="6A60E1C1" w14:textId="0AB2A430"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07" w:history="1">
        <w:r w:rsidR="007D412B" w:rsidRPr="0082022A">
          <w:rPr>
            <w:rStyle w:val="Hyperlink"/>
            <w:noProof/>
            <w:lang w:eastAsia="en-GB"/>
          </w:rPr>
          <w:t>4.4 Methodology</w:t>
        </w:r>
        <w:r w:rsidR="007D412B">
          <w:rPr>
            <w:noProof/>
            <w:webHidden/>
          </w:rPr>
          <w:tab/>
        </w:r>
        <w:r w:rsidR="007D412B">
          <w:rPr>
            <w:noProof/>
            <w:webHidden/>
          </w:rPr>
          <w:fldChar w:fldCharType="begin"/>
        </w:r>
        <w:r w:rsidR="007D412B">
          <w:rPr>
            <w:noProof/>
            <w:webHidden/>
          </w:rPr>
          <w:instrText xml:space="preserve"> PAGEREF _Toc1308107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21C189EC" w14:textId="4B42F648"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8" w:history="1">
        <w:r w:rsidR="007D412B" w:rsidRPr="0082022A">
          <w:rPr>
            <w:rStyle w:val="Hyperlink"/>
            <w:noProof/>
            <w:lang w:eastAsia="en-GB"/>
          </w:rPr>
          <w:t>4.4.1 Data Discovery and Collection</w:t>
        </w:r>
        <w:r w:rsidR="007D412B">
          <w:rPr>
            <w:noProof/>
            <w:webHidden/>
          </w:rPr>
          <w:tab/>
        </w:r>
        <w:r w:rsidR="007D412B">
          <w:rPr>
            <w:noProof/>
            <w:webHidden/>
          </w:rPr>
          <w:fldChar w:fldCharType="begin"/>
        </w:r>
        <w:r w:rsidR="007D412B">
          <w:rPr>
            <w:noProof/>
            <w:webHidden/>
          </w:rPr>
          <w:instrText xml:space="preserve"> PAGEREF _Toc1308108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18D4F04A" w14:textId="49C76D34"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09" w:history="1">
        <w:r w:rsidR="007D412B" w:rsidRPr="0082022A">
          <w:rPr>
            <w:rStyle w:val="Hyperlink"/>
            <w:noProof/>
            <w:lang w:eastAsia="en-GB"/>
          </w:rPr>
          <w:t>4.4.2 Data Reformatting</w:t>
        </w:r>
        <w:r w:rsidR="007D412B">
          <w:rPr>
            <w:noProof/>
            <w:webHidden/>
          </w:rPr>
          <w:tab/>
        </w:r>
        <w:r w:rsidR="007D412B">
          <w:rPr>
            <w:noProof/>
            <w:webHidden/>
          </w:rPr>
          <w:fldChar w:fldCharType="begin"/>
        </w:r>
        <w:r w:rsidR="007D412B">
          <w:rPr>
            <w:noProof/>
            <w:webHidden/>
          </w:rPr>
          <w:instrText xml:space="preserve"> PAGEREF _Toc1308109 \h </w:instrText>
        </w:r>
        <w:r w:rsidR="007D412B">
          <w:rPr>
            <w:noProof/>
            <w:webHidden/>
          </w:rPr>
        </w:r>
        <w:r w:rsidR="007D412B">
          <w:rPr>
            <w:noProof/>
            <w:webHidden/>
          </w:rPr>
          <w:fldChar w:fldCharType="separate"/>
        </w:r>
        <w:r w:rsidR="007D412B">
          <w:rPr>
            <w:noProof/>
            <w:webHidden/>
          </w:rPr>
          <w:t>26</w:t>
        </w:r>
        <w:r w:rsidR="007D412B">
          <w:rPr>
            <w:noProof/>
            <w:webHidden/>
          </w:rPr>
          <w:fldChar w:fldCharType="end"/>
        </w:r>
      </w:hyperlink>
    </w:p>
    <w:p w14:paraId="3C12FA49" w14:textId="39F1850D"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0" w:history="1">
        <w:r w:rsidR="007D412B" w:rsidRPr="0082022A">
          <w:rPr>
            <w:rStyle w:val="Hyperlink"/>
            <w:noProof/>
            <w:lang w:eastAsia="en-GB"/>
          </w:rPr>
          <w:t>4.4.3 Data Processing &amp; Weighting</w:t>
        </w:r>
        <w:r w:rsidR="007D412B">
          <w:rPr>
            <w:noProof/>
            <w:webHidden/>
          </w:rPr>
          <w:tab/>
        </w:r>
        <w:r w:rsidR="007D412B">
          <w:rPr>
            <w:noProof/>
            <w:webHidden/>
          </w:rPr>
          <w:fldChar w:fldCharType="begin"/>
        </w:r>
        <w:r w:rsidR="007D412B">
          <w:rPr>
            <w:noProof/>
            <w:webHidden/>
          </w:rPr>
          <w:instrText xml:space="preserve"> PAGEREF _Toc1308110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3F188D39" w14:textId="2E2640FF"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1" w:history="1">
        <w:r w:rsidR="007D412B" w:rsidRPr="0082022A">
          <w:rPr>
            <w:rStyle w:val="Hyperlink"/>
            <w:noProof/>
            <w:lang w:eastAsia="en-GB"/>
          </w:rPr>
          <w:t>4.4.4 Calculating Rankings</w:t>
        </w:r>
        <w:r w:rsidR="007D412B">
          <w:rPr>
            <w:noProof/>
            <w:webHidden/>
          </w:rPr>
          <w:tab/>
        </w:r>
        <w:r w:rsidR="007D412B">
          <w:rPr>
            <w:noProof/>
            <w:webHidden/>
          </w:rPr>
          <w:fldChar w:fldCharType="begin"/>
        </w:r>
        <w:r w:rsidR="007D412B">
          <w:rPr>
            <w:noProof/>
            <w:webHidden/>
          </w:rPr>
          <w:instrText xml:space="preserve"> PAGEREF _Toc1308111 \h </w:instrText>
        </w:r>
        <w:r w:rsidR="007D412B">
          <w:rPr>
            <w:noProof/>
            <w:webHidden/>
          </w:rPr>
        </w:r>
        <w:r w:rsidR="007D412B">
          <w:rPr>
            <w:noProof/>
            <w:webHidden/>
          </w:rPr>
          <w:fldChar w:fldCharType="separate"/>
        </w:r>
        <w:r w:rsidR="007D412B">
          <w:rPr>
            <w:noProof/>
            <w:webHidden/>
          </w:rPr>
          <w:t>28</w:t>
        </w:r>
        <w:r w:rsidR="007D412B">
          <w:rPr>
            <w:noProof/>
            <w:webHidden/>
          </w:rPr>
          <w:fldChar w:fldCharType="end"/>
        </w:r>
      </w:hyperlink>
    </w:p>
    <w:p w14:paraId="2BEEA138" w14:textId="4BBA1821"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2" w:history="1">
        <w:r w:rsidR="007D412B" w:rsidRPr="0082022A">
          <w:rPr>
            <w:rStyle w:val="Hyperlink"/>
            <w:noProof/>
            <w:lang w:eastAsia="en-GB"/>
          </w:rPr>
          <w:t>4.4.5 Rankings</w:t>
        </w:r>
        <w:r w:rsidR="007D412B">
          <w:rPr>
            <w:noProof/>
            <w:webHidden/>
          </w:rPr>
          <w:tab/>
        </w:r>
        <w:r w:rsidR="007D412B">
          <w:rPr>
            <w:noProof/>
            <w:webHidden/>
          </w:rPr>
          <w:fldChar w:fldCharType="begin"/>
        </w:r>
        <w:r w:rsidR="007D412B">
          <w:rPr>
            <w:noProof/>
            <w:webHidden/>
          </w:rPr>
          <w:instrText xml:space="preserve"> PAGEREF _Toc1308112 \h </w:instrText>
        </w:r>
        <w:r w:rsidR="007D412B">
          <w:rPr>
            <w:noProof/>
            <w:webHidden/>
          </w:rPr>
        </w:r>
        <w:r w:rsidR="007D412B">
          <w:rPr>
            <w:noProof/>
            <w:webHidden/>
          </w:rPr>
          <w:fldChar w:fldCharType="separate"/>
        </w:r>
        <w:r w:rsidR="007D412B">
          <w:rPr>
            <w:noProof/>
            <w:webHidden/>
          </w:rPr>
          <w:t>29</w:t>
        </w:r>
        <w:r w:rsidR="007D412B">
          <w:rPr>
            <w:noProof/>
            <w:webHidden/>
          </w:rPr>
          <w:fldChar w:fldCharType="end"/>
        </w:r>
      </w:hyperlink>
    </w:p>
    <w:p w14:paraId="7CABAF31" w14:textId="34530134"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3" w:history="1">
        <w:r w:rsidR="007D412B" w:rsidRPr="0082022A">
          <w:rPr>
            <w:rStyle w:val="Hyperlink"/>
            <w:noProof/>
            <w:lang w:eastAsia="en-GB"/>
          </w:rPr>
          <w:t>4.5 Correlation Methods</w:t>
        </w:r>
        <w:r w:rsidR="007D412B">
          <w:rPr>
            <w:noProof/>
            <w:webHidden/>
          </w:rPr>
          <w:tab/>
        </w:r>
        <w:r w:rsidR="007D412B">
          <w:rPr>
            <w:noProof/>
            <w:webHidden/>
          </w:rPr>
          <w:fldChar w:fldCharType="begin"/>
        </w:r>
        <w:r w:rsidR="007D412B">
          <w:rPr>
            <w:noProof/>
            <w:webHidden/>
          </w:rPr>
          <w:instrText xml:space="preserve"> PAGEREF _Toc1308113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616CE070" w14:textId="19589FC7"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4" w:history="1">
        <w:r w:rsidR="007D412B" w:rsidRPr="0082022A">
          <w:rPr>
            <w:rStyle w:val="Hyperlink"/>
            <w:noProof/>
            <w:lang w:eastAsia="en-GB"/>
          </w:rPr>
          <w:t>4.5.1 Types of Correlation</w:t>
        </w:r>
        <w:r w:rsidR="007D412B">
          <w:rPr>
            <w:noProof/>
            <w:webHidden/>
          </w:rPr>
          <w:tab/>
        </w:r>
        <w:r w:rsidR="007D412B">
          <w:rPr>
            <w:noProof/>
            <w:webHidden/>
          </w:rPr>
          <w:fldChar w:fldCharType="begin"/>
        </w:r>
        <w:r w:rsidR="007D412B">
          <w:rPr>
            <w:noProof/>
            <w:webHidden/>
          </w:rPr>
          <w:instrText xml:space="preserve"> PAGEREF _Toc1308114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28EB096C" w14:textId="7344CF7E" w:rsidR="007D412B" w:rsidRDefault="00E0049C">
      <w:pPr>
        <w:pStyle w:val="TOC3"/>
        <w:tabs>
          <w:tab w:val="right" w:leader="dot" w:pos="8494"/>
        </w:tabs>
        <w:rPr>
          <w:rFonts w:asciiTheme="minorHAnsi" w:eastAsiaTheme="minorEastAsia" w:hAnsiTheme="minorHAnsi" w:cstheme="minorBidi"/>
          <w:noProof/>
          <w:color w:val="auto"/>
          <w:sz w:val="22"/>
          <w:szCs w:val="22"/>
          <w:lang w:eastAsia="en-GB"/>
        </w:rPr>
      </w:pPr>
      <w:hyperlink w:anchor="_Toc1308115" w:history="1">
        <w:r w:rsidR="007D412B" w:rsidRPr="0082022A">
          <w:rPr>
            <w:rStyle w:val="Hyperlink"/>
            <w:noProof/>
            <w:lang w:eastAsia="en-GB"/>
          </w:rPr>
          <w:t>4.5.2 The FOTN Overlap Problem</w:t>
        </w:r>
        <w:r w:rsidR="007D412B">
          <w:rPr>
            <w:noProof/>
            <w:webHidden/>
          </w:rPr>
          <w:tab/>
        </w:r>
        <w:r w:rsidR="007D412B">
          <w:rPr>
            <w:noProof/>
            <w:webHidden/>
          </w:rPr>
          <w:fldChar w:fldCharType="begin"/>
        </w:r>
        <w:r w:rsidR="007D412B">
          <w:rPr>
            <w:noProof/>
            <w:webHidden/>
          </w:rPr>
          <w:instrText xml:space="preserve"> PAGEREF _Toc1308115 \h </w:instrText>
        </w:r>
        <w:r w:rsidR="007D412B">
          <w:rPr>
            <w:noProof/>
            <w:webHidden/>
          </w:rPr>
        </w:r>
        <w:r w:rsidR="007D412B">
          <w:rPr>
            <w:noProof/>
            <w:webHidden/>
          </w:rPr>
          <w:fldChar w:fldCharType="separate"/>
        </w:r>
        <w:r w:rsidR="007D412B">
          <w:rPr>
            <w:noProof/>
            <w:webHidden/>
          </w:rPr>
          <w:t>31</w:t>
        </w:r>
        <w:r w:rsidR="007D412B">
          <w:rPr>
            <w:noProof/>
            <w:webHidden/>
          </w:rPr>
          <w:fldChar w:fldCharType="end"/>
        </w:r>
      </w:hyperlink>
    </w:p>
    <w:p w14:paraId="5BD53AD1" w14:textId="79A5856C" w:rsidR="007D412B" w:rsidRDefault="00E0049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6" w:history="1">
        <w:r w:rsidR="007D412B" w:rsidRPr="0082022A">
          <w:rPr>
            <w:rStyle w:val="Hyperlink"/>
            <w:rFonts w:eastAsia="Times New Roman"/>
            <w:noProof/>
            <w:lang w:eastAsia="en-GB"/>
          </w:rPr>
          <w:t>Results</w:t>
        </w:r>
        <w:r w:rsidR="007D412B">
          <w:rPr>
            <w:noProof/>
            <w:webHidden/>
          </w:rPr>
          <w:tab/>
        </w:r>
        <w:r w:rsidR="007D412B">
          <w:rPr>
            <w:noProof/>
            <w:webHidden/>
          </w:rPr>
          <w:fldChar w:fldCharType="begin"/>
        </w:r>
        <w:r w:rsidR="007D412B">
          <w:rPr>
            <w:noProof/>
            <w:webHidden/>
          </w:rPr>
          <w:instrText xml:space="preserve"> PAGEREF _Toc1308116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1E3E41D0" w14:textId="0F3B13F2"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7" w:history="1">
        <w:r w:rsidR="007D412B" w:rsidRPr="0082022A">
          <w:rPr>
            <w:rStyle w:val="Hyperlink"/>
            <w:noProof/>
            <w:lang w:eastAsia="en-GB"/>
          </w:rPr>
          <w:t>5.1 Chapter Overview</w:t>
        </w:r>
        <w:r w:rsidR="007D412B">
          <w:rPr>
            <w:noProof/>
            <w:webHidden/>
          </w:rPr>
          <w:tab/>
        </w:r>
        <w:r w:rsidR="007D412B">
          <w:rPr>
            <w:noProof/>
            <w:webHidden/>
          </w:rPr>
          <w:fldChar w:fldCharType="begin"/>
        </w:r>
        <w:r w:rsidR="007D412B">
          <w:rPr>
            <w:noProof/>
            <w:webHidden/>
          </w:rPr>
          <w:instrText xml:space="preserve"> PAGEREF _Toc1308117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556F92E4" w14:textId="7BEFE598"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18" w:history="1">
        <w:r w:rsidR="007D412B" w:rsidRPr="0082022A">
          <w:rPr>
            <w:rStyle w:val="Hyperlink"/>
            <w:noProof/>
            <w:lang w:eastAsia="en-GB"/>
          </w:rPr>
          <w:t>5.2 Correlations</w:t>
        </w:r>
        <w:r w:rsidR="007D412B">
          <w:rPr>
            <w:noProof/>
            <w:webHidden/>
          </w:rPr>
          <w:tab/>
        </w:r>
        <w:r w:rsidR="007D412B">
          <w:rPr>
            <w:noProof/>
            <w:webHidden/>
          </w:rPr>
          <w:fldChar w:fldCharType="begin"/>
        </w:r>
        <w:r w:rsidR="007D412B">
          <w:rPr>
            <w:noProof/>
            <w:webHidden/>
          </w:rPr>
          <w:instrText xml:space="preserve"> PAGEREF _Toc1308118 \h </w:instrText>
        </w:r>
        <w:r w:rsidR="007D412B">
          <w:rPr>
            <w:noProof/>
            <w:webHidden/>
          </w:rPr>
        </w:r>
        <w:r w:rsidR="007D412B">
          <w:rPr>
            <w:noProof/>
            <w:webHidden/>
          </w:rPr>
          <w:fldChar w:fldCharType="separate"/>
        </w:r>
        <w:r w:rsidR="007D412B">
          <w:rPr>
            <w:noProof/>
            <w:webHidden/>
          </w:rPr>
          <w:t>32</w:t>
        </w:r>
        <w:r w:rsidR="007D412B">
          <w:rPr>
            <w:noProof/>
            <w:webHidden/>
          </w:rPr>
          <w:fldChar w:fldCharType="end"/>
        </w:r>
      </w:hyperlink>
    </w:p>
    <w:p w14:paraId="346315DC" w14:textId="31D8DA48" w:rsidR="007D412B" w:rsidRDefault="00E0049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19" w:history="1">
        <w:r w:rsidR="007D412B" w:rsidRPr="0082022A">
          <w:rPr>
            <w:rStyle w:val="Hyperlink"/>
            <w:rFonts w:eastAsia="Times New Roman"/>
            <w:noProof/>
            <w:lang w:eastAsia="en-GB"/>
          </w:rPr>
          <w:t>Analysis &amp; Findings</w:t>
        </w:r>
        <w:r w:rsidR="007D412B">
          <w:rPr>
            <w:noProof/>
            <w:webHidden/>
          </w:rPr>
          <w:tab/>
        </w:r>
        <w:r w:rsidR="007D412B">
          <w:rPr>
            <w:noProof/>
            <w:webHidden/>
          </w:rPr>
          <w:fldChar w:fldCharType="begin"/>
        </w:r>
        <w:r w:rsidR="007D412B">
          <w:rPr>
            <w:noProof/>
            <w:webHidden/>
          </w:rPr>
          <w:instrText xml:space="preserve"> PAGEREF _Toc1308119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584A7B60" w14:textId="7D8FD1F8"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0" w:history="1">
        <w:r w:rsidR="007D412B" w:rsidRPr="0082022A">
          <w:rPr>
            <w:rStyle w:val="Hyperlink"/>
            <w:noProof/>
            <w:lang w:eastAsia="en-GB"/>
          </w:rPr>
          <w:t>6.1 Chapter Overview</w:t>
        </w:r>
        <w:r w:rsidR="007D412B">
          <w:rPr>
            <w:noProof/>
            <w:webHidden/>
          </w:rPr>
          <w:tab/>
        </w:r>
        <w:r w:rsidR="007D412B">
          <w:rPr>
            <w:noProof/>
            <w:webHidden/>
          </w:rPr>
          <w:fldChar w:fldCharType="begin"/>
        </w:r>
        <w:r w:rsidR="007D412B">
          <w:rPr>
            <w:noProof/>
            <w:webHidden/>
          </w:rPr>
          <w:instrText xml:space="preserve"> PAGEREF _Toc1308120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3C6C05A4" w14:textId="0A182AED"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1" w:history="1">
        <w:r w:rsidR="007D412B" w:rsidRPr="0082022A">
          <w:rPr>
            <w:rStyle w:val="Hyperlink"/>
            <w:noProof/>
            <w:lang w:eastAsia="en-GB"/>
          </w:rPr>
          <w:t>6.2 Policy</w:t>
        </w:r>
        <w:r w:rsidR="007D412B">
          <w:rPr>
            <w:noProof/>
            <w:webHidden/>
          </w:rPr>
          <w:tab/>
        </w:r>
        <w:r w:rsidR="007D412B">
          <w:rPr>
            <w:noProof/>
            <w:webHidden/>
          </w:rPr>
          <w:fldChar w:fldCharType="begin"/>
        </w:r>
        <w:r w:rsidR="007D412B">
          <w:rPr>
            <w:noProof/>
            <w:webHidden/>
          </w:rPr>
          <w:instrText xml:space="preserve"> PAGEREF _Toc1308121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17213069" w14:textId="44BFC06E"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2" w:history="1">
        <w:r w:rsidR="007D412B" w:rsidRPr="0082022A">
          <w:rPr>
            <w:rStyle w:val="Hyperlink"/>
            <w:noProof/>
          </w:rPr>
          <w:t>6.3 Case Studies</w:t>
        </w:r>
        <w:r w:rsidR="007D412B">
          <w:rPr>
            <w:noProof/>
            <w:webHidden/>
          </w:rPr>
          <w:tab/>
        </w:r>
        <w:r w:rsidR="007D412B">
          <w:rPr>
            <w:noProof/>
            <w:webHidden/>
          </w:rPr>
          <w:fldChar w:fldCharType="begin"/>
        </w:r>
        <w:r w:rsidR="007D412B">
          <w:rPr>
            <w:noProof/>
            <w:webHidden/>
          </w:rPr>
          <w:instrText xml:space="preserve"> PAGEREF _Toc1308122 \h </w:instrText>
        </w:r>
        <w:r w:rsidR="007D412B">
          <w:rPr>
            <w:noProof/>
            <w:webHidden/>
          </w:rPr>
        </w:r>
        <w:r w:rsidR="007D412B">
          <w:rPr>
            <w:noProof/>
            <w:webHidden/>
          </w:rPr>
          <w:fldChar w:fldCharType="separate"/>
        </w:r>
        <w:r w:rsidR="007D412B">
          <w:rPr>
            <w:noProof/>
            <w:webHidden/>
          </w:rPr>
          <w:t>33</w:t>
        </w:r>
        <w:r w:rsidR="007D412B">
          <w:rPr>
            <w:noProof/>
            <w:webHidden/>
          </w:rPr>
          <w:fldChar w:fldCharType="end"/>
        </w:r>
      </w:hyperlink>
    </w:p>
    <w:p w14:paraId="6F4AD8B9" w14:textId="16F9207B" w:rsidR="007D412B" w:rsidRDefault="00E0049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3" w:history="1">
        <w:r w:rsidR="007D412B" w:rsidRPr="0082022A">
          <w:rPr>
            <w:rStyle w:val="Hyperlink"/>
            <w:rFonts w:eastAsia="Times New Roman"/>
            <w:noProof/>
            <w:lang w:eastAsia="en-GB"/>
          </w:rPr>
          <w:t>Conclusions</w:t>
        </w:r>
        <w:r w:rsidR="007D412B">
          <w:rPr>
            <w:noProof/>
            <w:webHidden/>
          </w:rPr>
          <w:tab/>
        </w:r>
        <w:r w:rsidR="007D412B">
          <w:rPr>
            <w:noProof/>
            <w:webHidden/>
          </w:rPr>
          <w:fldChar w:fldCharType="begin"/>
        </w:r>
        <w:r w:rsidR="007D412B">
          <w:rPr>
            <w:noProof/>
            <w:webHidden/>
          </w:rPr>
          <w:instrText xml:space="preserve"> PAGEREF _Toc1308123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25693455" w14:textId="7BC90A0B" w:rsidR="007D412B" w:rsidRDefault="00E0049C">
      <w:pPr>
        <w:pStyle w:val="TOC2"/>
        <w:tabs>
          <w:tab w:val="right" w:leader="dot" w:pos="8494"/>
        </w:tabs>
        <w:rPr>
          <w:rFonts w:asciiTheme="minorHAnsi" w:eastAsiaTheme="minorEastAsia" w:hAnsiTheme="minorHAnsi" w:cstheme="minorBidi"/>
          <w:noProof/>
          <w:color w:val="auto"/>
          <w:sz w:val="22"/>
          <w:szCs w:val="22"/>
          <w:lang w:eastAsia="en-GB"/>
        </w:rPr>
      </w:pPr>
      <w:hyperlink w:anchor="_Toc1308124" w:history="1">
        <w:r w:rsidR="007D412B" w:rsidRPr="0082022A">
          <w:rPr>
            <w:rStyle w:val="Hyperlink"/>
            <w:noProof/>
            <w:lang w:eastAsia="en-GB"/>
          </w:rPr>
          <w:t>7.1 Chapter Overview</w:t>
        </w:r>
        <w:r w:rsidR="007D412B">
          <w:rPr>
            <w:noProof/>
            <w:webHidden/>
          </w:rPr>
          <w:tab/>
        </w:r>
        <w:r w:rsidR="007D412B">
          <w:rPr>
            <w:noProof/>
            <w:webHidden/>
          </w:rPr>
          <w:fldChar w:fldCharType="begin"/>
        </w:r>
        <w:r w:rsidR="007D412B">
          <w:rPr>
            <w:noProof/>
            <w:webHidden/>
          </w:rPr>
          <w:instrText xml:space="preserve"> PAGEREF _Toc1308124 \h </w:instrText>
        </w:r>
        <w:r w:rsidR="007D412B">
          <w:rPr>
            <w:noProof/>
            <w:webHidden/>
          </w:rPr>
        </w:r>
        <w:r w:rsidR="007D412B">
          <w:rPr>
            <w:noProof/>
            <w:webHidden/>
          </w:rPr>
          <w:fldChar w:fldCharType="separate"/>
        </w:r>
        <w:r w:rsidR="007D412B">
          <w:rPr>
            <w:noProof/>
            <w:webHidden/>
          </w:rPr>
          <w:t>34</w:t>
        </w:r>
        <w:r w:rsidR="007D412B">
          <w:rPr>
            <w:noProof/>
            <w:webHidden/>
          </w:rPr>
          <w:fldChar w:fldCharType="end"/>
        </w:r>
      </w:hyperlink>
    </w:p>
    <w:p w14:paraId="500975EC" w14:textId="105051B3" w:rsidR="007D412B" w:rsidRDefault="00E0049C">
      <w:pPr>
        <w:pStyle w:val="TOC1"/>
        <w:tabs>
          <w:tab w:val="right" w:leader="dot" w:pos="8494"/>
        </w:tabs>
        <w:rPr>
          <w:rFonts w:asciiTheme="minorHAnsi" w:eastAsiaTheme="minorEastAsia" w:hAnsiTheme="minorHAnsi" w:cstheme="minorBidi"/>
          <w:b w:val="0"/>
          <w:noProof/>
          <w:color w:val="auto"/>
          <w:sz w:val="22"/>
          <w:szCs w:val="22"/>
          <w:lang w:eastAsia="en-GB"/>
        </w:rPr>
      </w:pPr>
      <w:hyperlink w:anchor="_Toc1308125" w:history="1">
        <w:r w:rsidR="007D412B" w:rsidRPr="0082022A">
          <w:rPr>
            <w:rStyle w:val="Hyperlink"/>
            <w:noProof/>
            <w:lang w:eastAsia="en-GB"/>
          </w:rPr>
          <w:t>References</w:t>
        </w:r>
        <w:r w:rsidR="007D412B">
          <w:rPr>
            <w:noProof/>
            <w:webHidden/>
          </w:rPr>
          <w:tab/>
        </w:r>
        <w:r w:rsidR="007D412B">
          <w:rPr>
            <w:noProof/>
            <w:webHidden/>
          </w:rPr>
          <w:fldChar w:fldCharType="begin"/>
        </w:r>
        <w:r w:rsidR="007D412B">
          <w:rPr>
            <w:noProof/>
            <w:webHidden/>
          </w:rPr>
          <w:instrText xml:space="preserve"> PAGEREF _Toc1308125 \h </w:instrText>
        </w:r>
        <w:r w:rsidR="007D412B">
          <w:rPr>
            <w:noProof/>
            <w:webHidden/>
          </w:rPr>
        </w:r>
        <w:r w:rsidR="007D412B">
          <w:rPr>
            <w:noProof/>
            <w:webHidden/>
          </w:rPr>
          <w:fldChar w:fldCharType="separate"/>
        </w:r>
        <w:r w:rsidR="007D412B">
          <w:rPr>
            <w:noProof/>
            <w:webHidden/>
          </w:rPr>
          <w:t>35</w:t>
        </w:r>
        <w:r w:rsidR="007D412B">
          <w:rPr>
            <w:noProof/>
            <w:webHidden/>
          </w:rPr>
          <w:fldChar w:fldCharType="end"/>
        </w:r>
      </w:hyperlink>
    </w:p>
    <w:p w14:paraId="1C7CB598" w14:textId="58B2D834" w:rsidR="00BB52EC" w:rsidRPr="00973855" w:rsidRDefault="00BB52EC" w:rsidP="00973855">
      <w:pPr>
        <w:pStyle w:val="NormalWeb"/>
        <w:spacing w:before="0" w:beforeAutospacing="0" w:after="0" w:afterAutospacing="0"/>
        <w:rPr>
          <w:sz w:val="28"/>
          <w:szCs w:val="28"/>
        </w:rPr>
      </w:pPr>
      <w:r>
        <w:rPr>
          <w:sz w:val="28"/>
          <w:szCs w:val="28"/>
        </w:rPr>
        <w:fldChar w:fldCharType="end"/>
      </w:r>
      <w:r>
        <w:rPr>
          <w:szCs w:val="28"/>
        </w:rPr>
        <w:br w:type="page"/>
      </w:r>
    </w:p>
    <w:p w14:paraId="6A002C36" w14:textId="0C680946" w:rsidR="00BB52EC" w:rsidRPr="004A5C9B" w:rsidRDefault="00BB52EC" w:rsidP="00BB52EC">
      <w:pPr>
        <w:rPr>
          <w:sz w:val="72"/>
          <w:szCs w:val="56"/>
          <w:lang w:eastAsia="en-GB"/>
        </w:rPr>
      </w:pPr>
      <w:r w:rsidRPr="004A5C9B">
        <w:rPr>
          <w:sz w:val="72"/>
          <w:szCs w:val="56"/>
          <w:lang w:eastAsia="en-GB"/>
        </w:rPr>
        <w:lastRenderedPageBreak/>
        <w:t>Chapter 1</w:t>
      </w:r>
    </w:p>
    <w:p w14:paraId="4C8EED42" w14:textId="6DD71E8F" w:rsidR="00BB52EC" w:rsidRPr="004A5C9B" w:rsidRDefault="006E7362" w:rsidP="00BB52EC">
      <w:pPr>
        <w:pStyle w:val="Heading1"/>
        <w:rPr>
          <w:rFonts w:eastAsia="Times New Roman"/>
          <w:lang w:eastAsia="en-GB"/>
        </w:rPr>
      </w:pPr>
      <w:bookmarkStart w:id="1" w:name="_Toc1308064"/>
      <w:r w:rsidRPr="006E7362">
        <w:rPr>
          <w:rFonts w:eastAsia="Times New Roman"/>
          <w:lang w:eastAsia="en-GB"/>
        </w:rPr>
        <w:t>I</w:t>
      </w:r>
      <w:r w:rsidR="00BB52EC" w:rsidRPr="004A5C9B">
        <w:rPr>
          <w:rFonts w:eastAsia="Times New Roman"/>
          <w:lang w:eastAsia="en-GB"/>
        </w:rPr>
        <w:t>ntroduction</w:t>
      </w:r>
      <w:bookmarkEnd w:id="1"/>
    </w:p>
    <w:p w14:paraId="5C6F5891" w14:textId="36A59548" w:rsidR="00BB52EC" w:rsidRDefault="00BB52EC" w:rsidP="00BB52EC">
      <w:pPr>
        <w:rPr>
          <w:lang w:eastAsia="en-GB"/>
        </w:rPr>
      </w:pPr>
    </w:p>
    <w:p w14:paraId="095CC67F" w14:textId="77777777" w:rsidR="00BB52EC" w:rsidRPr="00BB52EC" w:rsidRDefault="00BB52EC" w:rsidP="00BB52EC">
      <w:pPr>
        <w:rPr>
          <w:lang w:eastAsia="en-GB"/>
        </w:rPr>
      </w:pPr>
    </w:p>
    <w:p w14:paraId="7CEB5251" w14:textId="34D88363" w:rsidR="00BB52EC" w:rsidRDefault="00BB52EC" w:rsidP="00BB52EC">
      <w:pPr>
        <w:pStyle w:val="Heading2"/>
        <w:numPr>
          <w:ilvl w:val="1"/>
          <w:numId w:val="1"/>
        </w:numPr>
        <w:rPr>
          <w:lang w:eastAsia="en-GB"/>
        </w:rPr>
      </w:pPr>
      <w:bookmarkStart w:id="2" w:name="_Toc1308065"/>
      <w:r>
        <w:rPr>
          <w:lang w:eastAsia="en-GB"/>
        </w:rPr>
        <w:t>Chapter Overview</w:t>
      </w:r>
      <w:bookmarkEnd w:id="2"/>
    </w:p>
    <w:p w14:paraId="0AA2A8F5" w14:textId="670D85F5" w:rsidR="00BB52EC" w:rsidRDefault="00BB52EC" w:rsidP="00BB52EC">
      <w:pPr>
        <w:rPr>
          <w:lang w:eastAsia="en-GB"/>
        </w:rPr>
      </w:pPr>
    </w:p>
    <w:p w14:paraId="0CD8E91D" w14:textId="2B4153B8" w:rsidR="00AD1D58" w:rsidRDefault="00AD1D58" w:rsidP="00BB52EC">
      <w:pPr>
        <w:rPr>
          <w:lang w:eastAsia="en-GB"/>
        </w:rPr>
      </w:pPr>
      <w:r>
        <w:rPr>
          <w:lang w:eastAsia="en-GB"/>
        </w:rPr>
        <w:t xml:space="preserve">This chapter will explain the reasons for conducting this research and the potential benefits that may come of it. An early approximation of what could be achieved by the report’s aims and objectives will also be laid out. These are dynamic objectives and may be added to or adjusted depending on how the results shape up. The report’s general structure will also be outlined, and each section explained. </w:t>
      </w:r>
    </w:p>
    <w:p w14:paraId="04357DBC" w14:textId="77777777" w:rsidR="00AD1D58" w:rsidRDefault="00AD1D58" w:rsidP="00BB52EC">
      <w:pPr>
        <w:rPr>
          <w:lang w:eastAsia="en-GB"/>
        </w:rPr>
      </w:pPr>
    </w:p>
    <w:p w14:paraId="17A9C016" w14:textId="52CBA6F3" w:rsidR="00BB52EC" w:rsidRDefault="00BB52EC" w:rsidP="00BB52EC">
      <w:pPr>
        <w:pStyle w:val="Heading2"/>
        <w:numPr>
          <w:ilvl w:val="1"/>
          <w:numId w:val="1"/>
        </w:numPr>
        <w:rPr>
          <w:lang w:eastAsia="en-GB"/>
        </w:rPr>
      </w:pPr>
      <w:bookmarkStart w:id="3" w:name="_Toc1308066"/>
      <w:r>
        <w:rPr>
          <w:lang w:eastAsia="en-GB"/>
        </w:rPr>
        <w:t>Motivation for Research</w:t>
      </w:r>
      <w:bookmarkEnd w:id="3"/>
    </w:p>
    <w:p w14:paraId="0D890FD2" w14:textId="2128581C" w:rsidR="00BB52EC" w:rsidRDefault="00BB52EC" w:rsidP="00BB52EC">
      <w:pPr>
        <w:rPr>
          <w:lang w:eastAsia="en-GB"/>
        </w:rPr>
      </w:pPr>
    </w:p>
    <w:p w14:paraId="6FD8128E" w14:textId="29128DAD" w:rsidR="0016235B" w:rsidRDefault="00E0049C" w:rsidP="00E0049C">
      <w:pPr>
        <w:rPr>
          <w:lang w:eastAsia="en-GB"/>
        </w:rPr>
      </w:pPr>
      <w:r>
        <w:rPr>
          <w:lang w:eastAsia="en-GB"/>
        </w:rPr>
        <w:t>G</w:t>
      </w:r>
      <w:r w:rsidR="005C200E">
        <w:rPr>
          <w:lang w:eastAsia="en-GB"/>
        </w:rPr>
        <w:t>lobal freedom has been in continual decline for 12 consecutive years [4].</w:t>
      </w:r>
      <w:r>
        <w:rPr>
          <w:lang w:eastAsia="en-GB"/>
        </w:rPr>
        <w:t xml:space="preserve"> It appears that online freedom </w:t>
      </w:r>
      <w:r w:rsidR="00011EA3">
        <w:rPr>
          <w:lang w:eastAsia="en-GB"/>
        </w:rPr>
        <w:t>is</w:t>
      </w:r>
      <w:r>
        <w:rPr>
          <w:lang w:eastAsia="en-GB"/>
        </w:rPr>
        <w:t xml:space="preserve"> mirroring that trend.</w:t>
      </w:r>
      <w:r w:rsidR="005C200E">
        <w:rPr>
          <w:lang w:eastAsia="en-GB"/>
        </w:rPr>
        <w:t xml:space="preserve"> </w:t>
      </w:r>
      <w:r w:rsidR="00AF5DD2">
        <w:rPr>
          <w:lang w:eastAsia="en-GB"/>
        </w:rPr>
        <w:t xml:space="preserve">The internet, as an openly accessible and free network, affords freedom of expression, information, religion, identity and trade as laid out by the Human Freedom Index 2018 [5]. </w:t>
      </w:r>
      <w:r w:rsidR="00C55E20">
        <w:rPr>
          <w:lang w:eastAsia="en-GB"/>
        </w:rPr>
        <w:t>Therefore, a decline in internet</w:t>
      </w:r>
      <w:r w:rsidR="00556A90">
        <w:rPr>
          <w:lang w:eastAsia="en-GB"/>
        </w:rPr>
        <w:t xml:space="preserve"> freedom</w:t>
      </w:r>
      <w:r w:rsidR="00C55E20">
        <w:rPr>
          <w:lang w:eastAsia="en-GB"/>
        </w:rPr>
        <w:t xml:space="preserve"> </w:t>
      </w:r>
      <w:r w:rsidR="00556A90">
        <w:rPr>
          <w:lang w:eastAsia="en-GB"/>
        </w:rPr>
        <w:t>must be the result of restrictive policies imposed by government, ASes or ISPs.</w:t>
      </w:r>
      <w:r>
        <w:rPr>
          <w:lang w:eastAsia="en-GB"/>
        </w:rPr>
        <w:t xml:space="preserve"> In June 2013, </w:t>
      </w:r>
      <w:r w:rsidR="00E443FA">
        <w:rPr>
          <w:lang w:eastAsia="en-GB"/>
        </w:rPr>
        <w:t>the colossal power and capability of intelligence agencies such as the National Security Agency (NSA, US) and their Five-Eyes (FVEY) partners</w:t>
      </w:r>
      <w:r w:rsidR="00E443FA">
        <w:rPr>
          <w:lang w:eastAsia="en-GB"/>
        </w:rPr>
        <w:t xml:space="preserve"> was revealed to the world by Edward Snowden. </w:t>
      </w:r>
      <w:r w:rsidR="00E443FA">
        <w:rPr>
          <w:lang w:eastAsia="en-GB"/>
        </w:rPr>
        <w:t xml:space="preserve">It was </w:t>
      </w:r>
      <w:r w:rsidR="00E443FA">
        <w:rPr>
          <w:lang w:eastAsia="en-GB"/>
        </w:rPr>
        <w:t>shown</w:t>
      </w:r>
      <w:r w:rsidR="00E443FA">
        <w:rPr>
          <w:lang w:eastAsia="en-GB"/>
        </w:rPr>
        <w:t xml:space="preserve"> </w:t>
      </w:r>
      <w:r w:rsidR="00E443FA">
        <w:rPr>
          <w:lang w:eastAsia="en-GB"/>
        </w:rPr>
        <w:t xml:space="preserve">how </w:t>
      </w:r>
      <w:r w:rsidR="00E443FA">
        <w:rPr>
          <w:lang w:eastAsia="en-GB"/>
        </w:rPr>
        <w:t xml:space="preserve">mass surveillance tools such as “PRISM” [1] and “X-KEYSCORE” [2] provided the capability to collect and search through millions of people’s digital lives. It was also revealed that many Autonomous Systems (ASes) and Internet Service Providers (ISPs) such as </w:t>
      </w:r>
      <w:r w:rsidR="00E443FA" w:rsidRPr="00E37E8B">
        <w:rPr>
          <w:szCs w:val="28"/>
        </w:rPr>
        <w:t>British Telecom, Vodafone Cable, Verizon Business, Level 3, Viatel, Global Crossing and Interoute</w:t>
      </w:r>
      <w:r w:rsidR="00E443FA">
        <w:rPr>
          <w:lang w:eastAsia="en-GB"/>
        </w:rPr>
        <w:t xml:space="preserve"> were collaborating with projects such as “TEMPORA” [3] which tapped fibre optic cables and intercepted dataflows. It seemed that the online world was far less private or free than previously realised. </w:t>
      </w:r>
      <w:r w:rsidR="00556A90">
        <w:rPr>
          <w:lang w:eastAsia="en-GB"/>
        </w:rPr>
        <w:t xml:space="preserve"> </w:t>
      </w:r>
      <w:r w:rsidR="00E443FA">
        <w:rPr>
          <w:lang w:eastAsia="en-GB"/>
        </w:rPr>
        <w:t>As well as this</w:t>
      </w:r>
      <w:r w:rsidR="00556A90">
        <w:rPr>
          <w:lang w:eastAsia="en-GB"/>
        </w:rPr>
        <w:t>,</w:t>
      </w:r>
      <w:r w:rsidR="00E443FA">
        <w:rPr>
          <w:lang w:eastAsia="en-GB"/>
        </w:rPr>
        <w:t xml:space="preserve"> new legislation such as</w:t>
      </w:r>
      <w:r w:rsidR="00556A90">
        <w:rPr>
          <w:lang w:eastAsia="en-GB"/>
        </w:rPr>
        <w:t xml:space="preserve"> the</w:t>
      </w:r>
      <w:r w:rsidR="00E443FA">
        <w:rPr>
          <w:lang w:eastAsia="en-GB"/>
        </w:rPr>
        <w:t xml:space="preserve"> UK’s</w:t>
      </w:r>
      <w:r w:rsidR="00556A90">
        <w:rPr>
          <w:lang w:eastAsia="en-GB"/>
        </w:rPr>
        <w:t xml:space="preserve"> Investigatory Powers Act of 2016,</w:t>
      </w:r>
      <w:r w:rsidR="00E443FA">
        <w:rPr>
          <w:lang w:eastAsia="en-GB"/>
        </w:rPr>
        <w:t xml:space="preserve"> is increasing the power of intelligence agencies and further restricting</w:t>
      </w:r>
      <w:r w:rsidR="00556A90">
        <w:rPr>
          <w:lang w:eastAsia="en-GB"/>
        </w:rPr>
        <w:t xml:space="preserve"> </w:t>
      </w:r>
      <w:r w:rsidR="00E443FA">
        <w:rPr>
          <w:lang w:eastAsia="en-GB"/>
        </w:rPr>
        <w:t xml:space="preserve">internet and personal freedom. The results of which have seen the </w:t>
      </w:r>
      <w:r w:rsidR="00556A90">
        <w:rPr>
          <w:lang w:eastAsia="en-GB"/>
        </w:rPr>
        <w:t xml:space="preserve">UK </w:t>
      </w:r>
      <w:r w:rsidR="00E443FA">
        <w:rPr>
          <w:lang w:eastAsia="en-GB"/>
        </w:rPr>
        <w:t>fall</w:t>
      </w:r>
      <w:r w:rsidR="00556A90">
        <w:rPr>
          <w:lang w:eastAsia="en-GB"/>
        </w:rPr>
        <w:t xml:space="preserve"> 12 places on the Freedom of the Press Index</w:t>
      </w:r>
      <w:r w:rsidR="00E443FA">
        <w:rPr>
          <w:lang w:eastAsia="en-GB"/>
        </w:rPr>
        <w:t xml:space="preserve"> since </w:t>
      </w:r>
      <w:r w:rsidR="00EC2DF3">
        <w:rPr>
          <w:lang w:eastAsia="en-GB"/>
        </w:rPr>
        <w:t>2013</w:t>
      </w:r>
      <w:r w:rsidR="00556A90">
        <w:rPr>
          <w:lang w:eastAsia="en-GB"/>
        </w:rPr>
        <w:t xml:space="preserve"> [6]. </w:t>
      </w:r>
    </w:p>
    <w:p w14:paraId="7861097A" w14:textId="77777777" w:rsidR="0016235B" w:rsidRDefault="0016235B" w:rsidP="00AB4C3A">
      <w:pPr>
        <w:jc w:val="both"/>
        <w:rPr>
          <w:lang w:eastAsia="en-GB"/>
        </w:rPr>
      </w:pPr>
    </w:p>
    <w:p w14:paraId="1B06AFD3" w14:textId="4BFBB304" w:rsidR="000C5479" w:rsidRPr="00F6481C" w:rsidRDefault="00E46824" w:rsidP="000C5479">
      <w:pPr>
        <w:rPr>
          <w:color w:val="0070C0"/>
          <w:lang w:eastAsia="en-GB"/>
        </w:rPr>
      </w:pPr>
      <w:r>
        <w:rPr>
          <w:color w:val="auto"/>
          <w:lang w:eastAsia="en-GB"/>
        </w:rPr>
        <w:t xml:space="preserve">One of the internet pioneers in the design of TCP/IP architecture, David Clark, explained that </w:t>
      </w:r>
      <w:r w:rsidRPr="00E46824">
        <w:rPr>
          <w:color w:val="auto"/>
          <w:lang w:eastAsia="en-GB"/>
        </w:rPr>
        <w:t>the preservation of privacy and the protection of anonymity in public political speech were among the intentions of the end-to-end</w:t>
      </w:r>
      <w:r>
        <w:rPr>
          <w:color w:val="auto"/>
          <w:lang w:eastAsia="en-GB"/>
        </w:rPr>
        <w:t xml:space="preserve"> and </w:t>
      </w:r>
      <w:r w:rsidRPr="00E46824">
        <w:rPr>
          <w:color w:val="auto"/>
          <w:lang w:eastAsia="en-GB"/>
        </w:rPr>
        <w:t>layered model of the Internet</w:t>
      </w:r>
      <w:r>
        <w:rPr>
          <w:color w:val="auto"/>
          <w:lang w:eastAsia="en-GB"/>
        </w:rPr>
        <w:t>. It was from this, that stemmed the belief that the network should only implement best-effort packet delivery and should not interfere with the application process [3</w:t>
      </w:r>
      <w:r w:rsidR="008A70BA">
        <w:rPr>
          <w:color w:val="auto"/>
          <w:lang w:eastAsia="en-GB"/>
        </w:rPr>
        <w:t>1</w:t>
      </w:r>
      <w:r>
        <w:rPr>
          <w:color w:val="auto"/>
          <w:lang w:eastAsia="en-GB"/>
        </w:rPr>
        <w:t>]</w:t>
      </w:r>
      <w:r w:rsidR="003953FA">
        <w:rPr>
          <w:color w:val="auto"/>
          <w:lang w:eastAsia="en-GB"/>
        </w:rPr>
        <w:t xml:space="preserve">. </w:t>
      </w:r>
      <w:r w:rsidR="000F5739">
        <w:rPr>
          <w:color w:val="auto"/>
          <w:lang w:eastAsia="en-GB"/>
        </w:rPr>
        <w:t xml:space="preserve">At the same time however, it is expected that internet connected networks </w:t>
      </w:r>
      <w:r w:rsidR="000F5739">
        <w:rPr>
          <w:color w:val="auto"/>
          <w:lang w:eastAsia="en-GB"/>
        </w:rPr>
        <w:lastRenderedPageBreak/>
        <w:t xml:space="preserve">should try to limit malicious behaviour. This creates the problem whereby protective mechanisms that sometimes require deep packet inspection and middleboxes are violating internet freedom and architectural principles. It also begs the question as to who defines what needs protecting against and how extreme should these protection measures be. </w:t>
      </w:r>
      <w:r w:rsidR="00B119BB">
        <w:rPr>
          <w:color w:val="auto"/>
          <w:lang w:eastAsia="en-GB"/>
        </w:rPr>
        <w:t>Furthermore</w:t>
      </w:r>
      <w:r w:rsidR="000C5479">
        <w:rPr>
          <w:color w:val="auto"/>
          <w:lang w:eastAsia="en-GB"/>
        </w:rPr>
        <w:t>, g</w:t>
      </w:r>
      <w:r w:rsidR="000C5479" w:rsidRPr="002A4585">
        <w:rPr>
          <w:color w:val="auto"/>
          <w:lang w:eastAsia="en-GB"/>
        </w:rPr>
        <w:t xml:space="preserve">iven the proclivity of ISPs under the control of oppressive governments to violate best practices </w:t>
      </w:r>
      <w:r w:rsidR="005874C4">
        <w:rPr>
          <w:color w:val="auto"/>
          <w:lang w:eastAsia="en-GB"/>
        </w:rPr>
        <w:t>of</w:t>
      </w:r>
      <w:r w:rsidR="000C5479" w:rsidRPr="002A4585">
        <w:rPr>
          <w:color w:val="auto"/>
          <w:lang w:eastAsia="en-GB"/>
        </w:rPr>
        <w:t xml:space="preserve"> traffic exchange</w:t>
      </w:r>
      <w:r w:rsidR="00B119BB">
        <w:rPr>
          <w:color w:val="auto"/>
          <w:lang w:eastAsia="en-GB"/>
        </w:rPr>
        <w:t>,</w:t>
      </w:r>
      <w:r w:rsidR="000C5479" w:rsidRPr="002A4585">
        <w:rPr>
          <w:color w:val="auto"/>
          <w:lang w:eastAsia="en-GB"/>
        </w:rPr>
        <w:t xml:space="preserve"> it is </w:t>
      </w:r>
      <w:r w:rsidR="005874C4">
        <w:rPr>
          <w:color w:val="auto"/>
          <w:lang w:eastAsia="en-GB"/>
        </w:rPr>
        <w:t>plausible that</w:t>
      </w:r>
      <w:r w:rsidR="000C5479" w:rsidRPr="002A4585">
        <w:rPr>
          <w:color w:val="auto"/>
          <w:lang w:eastAsia="en-GB"/>
        </w:rPr>
        <w:t xml:space="preserve"> the</w:t>
      </w:r>
      <w:r w:rsidR="005874C4">
        <w:rPr>
          <w:color w:val="auto"/>
          <w:lang w:eastAsia="en-GB"/>
        </w:rPr>
        <w:t xml:space="preserve">se </w:t>
      </w:r>
      <w:r w:rsidR="000C5479" w:rsidRPr="002A4585">
        <w:rPr>
          <w:color w:val="auto"/>
          <w:lang w:eastAsia="en-GB"/>
        </w:rPr>
        <w:t xml:space="preserve">ISPs </w:t>
      </w:r>
      <w:r w:rsidR="005874C4">
        <w:rPr>
          <w:color w:val="auto"/>
          <w:lang w:eastAsia="en-GB"/>
        </w:rPr>
        <w:t xml:space="preserve">are also violating the same freedom and architectural principles for cyber-attacks </w:t>
      </w:r>
      <w:r w:rsidR="00955254">
        <w:rPr>
          <w:color w:val="auto"/>
          <w:lang w:eastAsia="en-GB"/>
        </w:rPr>
        <w:t>rather</w:t>
      </w:r>
      <w:r w:rsidR="005874C4">
        <w:rPr>
          <w:color w:val="auto"/>
          <w:lang w:eastAsia="en-GB"/>
        </w:rPr>
        <w:t xml:space="preserve"> </w:t>
      </w:r>
      <w:r w:rsidR="00955254">
        <w:rPr>
          <w:color w:val="auto"/>
          <w:lang w:eastAsia="en-GB"/>
        </w:rPr>
        <w:t>than</w:t>
      </w:r>
      <w:r w:rsidR="005874C4">
        <w:rPr>
          <w:color w:val="auto"/>
          <w:lang w:eastAsia="en-GB"/>
        </w:rPr>
        <w:t xml:space="preserve"> cyber-security</w:t>
      </w:r>
      <w:r w:rsidR="000C5479">
        <w:rPr>
          <w:color w:val="auto"/>
          <w:lang w:eastAsia="en-GB"/>
        </w:rPr>
        <w:t xml:space="preserve">. </w:t>
      </w:r>
      <w:r w:rsidR="000366B9" w:rsidRPr="000366B9">
        <w:rPr>
          <w:color w:val="auto"/>
          <w:lang w:eastAsia="en-GB"/>
        </w:rPr>
        <w:t xml:space="preserve">Indeed, both of these </w:t>
      </w:r>
      <w:r w:rsidR="000366B9">
        <w:rPr>
          <w:color w:val="auto"/>
          <w:lang w:eastAsia="en-GB"/>
        </w:rPr>
        <w:t>areas</w:t>
      </w:r>
      <w:r w:rsidR="000366B9" w:rsidRPr="000366B9">
        <w:rPr>
          <w:color w:val="auto"/>
          <w:lang w:eastAsia="en-GB"/>
        </w:rPr>
        <w:t xml:space="preserve"> are part of an ongoing debate among Internet engineers and policy makers</w:t>
      </w:r>
      <w:r w:rsidR="00F6481C">
        <w:rPr>
          <w:color w:val="auto"/>
          <w:lang w:eastAsia="en-GB"/>
        </w:rPr>
        <w:t xml:space="preserve"> that questions the very structure and foundations of the internet itself. </w:t>
      </w:r>
      <w:r w:rsidR="00F6481C" w:rsidRPr="00F6481C">
        <w:rPr>
          <w:color w:val="auto"/>
          <w:lang w:eastAsia="en-GB"/>
        </w:rPr>
        <w:t xml:space="preserve">This work aims to illuminate this debate with actual data and investigate how these malicious routing policies correlate with an individual’s Internet freedom. </w:t>
      </w:r>
    </w:p>
    <w:p w14:paraId="1583A775" w14:textId="6B51D85F" w:rsidR="00070831" w:rsidRDefault="00070831">
      <w:pPr>
        <w:rPr>
          <w:color w:val="auto"/>
          <w:lang w:eastAsia="en-GB"/>
        </w:rPr>
      </w:pPr>
    </w:p>
    <w:p w14:paraId="3DE69937" w14:textId="77777777" w:rsidR="001D2261" w:rsidRDefault="001D2261">
      <w:pPr>
        <w:rPr>
          <w:color w:val="auto"/>
          <w:lang w:eastAsia="en-GB"/>
        </w:rPr>
      </w:pPr>
    </w:p>
    <w:p w14:paraId="0ED7AE0A" w14:textId="5653C5B3" w:rsidR="0052130B" w:rsidRDefault="0052130B" w:rsidP="0052130B">
      <w:pPr>
        <w:pStyle w:val="Heading2"/>
        <w:numPr>
          <w:ilvl w:val="1"/>
          <w:numId w:val="1"/>
        </w:numPr>
        <w:rPr>
          <w:lang w:eastAsia="en-GB"/>
        </w:rPr>
      </w:pPr>
      <w:bookmarkStart w:id="4" w:name="_Toc1308067"/>
      <w:r>
        <w:rPr>
          <w:lang w:eastAsia="en-GB"/>
        </w:rPr>
        <w:t>Aims and Objectives</w:t>
      </w:r>
      <w:bookmarkEnd w:id="4"/>
    </w:p>
    <w:p w14:paraId="4CE3B2EB" w14:textId="5902C07E" w:rsidR="0052130B" w:rsidRDefault="0052130B" w:rsidP="0052130B">
      <w:pPr>
        <w:rPr>
          <w:lang w:eastAsia="en-GB"/>
        </w:rPr>
      </w:pPr>
    </w:p>
    <w:p w14:paraId="2FD6C536" w14:textId="0D982824" w:rsidR="0023618E" w:rsidRDefault="0018678F" w:rsidP="0052130B">
      <w:pPr>
        <w:rPr>
          <w:lang w:eastAsia="en-GB"/>
        </w:rPr>
      </w:pPr>
      <w:r>
        <w:rPr>
          <w:lang w:eastAsia="en-GB"/>
        </w:rPr>
        <w:t>The aims of this report are therefore as follows:</w:t>
      </w:r>
    </w:p>
    <w:p w14:paraId="5000DACA" w14:textId="2C9EB67E" w:rsidR="00477D1E" w:rsidRDefault="00375D8A" w:rsidP="0023618E">
      <w:pPr>
        <w:pStyle w:val="ListParagraph"/>
        <w:numPr>
          <w:ilvl w:val="0"/>
          <w:numId w:val="5"/>
        </w:numPr>
        <w:rPr>
          <w:lang w:eastAsia="en-GB"/>
        </w:rPr>
      </w:pPr>
      <w:r>
        <w:rPr>
          <w:lang w:eastAsia="en-GB"/>
        </w:rPr>
        <w:t xml:space="preserve">Determine </w:t>
      </w:r>
      <w:r w:rsidR="00477D1E">
        <w:rPr>
          <w:lang w:eastAsia="en-GB"/>
        </w:rPr>
        <w:t xml:space="preserve">what </w:t>
      </w:r>
      <w:r w:rsidR="00E90F3C">
        <w:rPr>
          <w:lang w:eastAsia="en-GB"/>
        </w:rPr>
        <w:t>the term</w:t>
      </w:r>
      <w:r w:rsidR="00477D1E">
        <w:rPr>
          <w:lang w:eastAsia="en-GB"/>
        </w:rPr>
        <w:t xml:space="preserve"> ‘</w:t>
      </w:r>
      <w:r w:rsidR="00E90F3C">
        <w:rPr>
          <w:lang w:eastAsia="en-GB"/>
        </w:rPr>
        <w:t>I</w:t>
      </w:r>
      <w:r w:rsidR="00477D1E">
        <w:rPr>
          <w:lang w:eastAsia="en-GB"/>
        </w:rPr>
        <w:t xml:space="preserve">nternet freedom’ </w:t>
      </w:r>
      <w:r w:rsidR="00E90F3C">
        <w:rPr>
          <w:lang w:eastAsia="en-GB"/>
        </w:rPr>
        <w:t xml:space="preserve">entails, </w:t>
      </w:r>
      <w:r w:rsidR="00477D1E">
        <w:rPr>
          <w:lang w:eastAsia="en-GB"/>
        </w:rPr>
        <w:t xml:space="preserve">and what positive and negative freedoms make up internet freedom. </w:t>
      </w:r>
    </w:p>
    <w:p w14:paraId="2148A640" w14:textId="794D35F1" w:rsidR="0023618E" w:rsidRDefault="00DA157D" w:rsidP="0023618E">
      <w:pPr>
        <w:pStyle w:val="ListParagraph"/>
        <w:numPr>
          <w:ilvl w:val="0"/>
          <w:numId w:val="5"/>
        </w:numPr>
        <w:rPr>
          <w:lang w:eastAsia="en-GB"/>
        </w:rPr>
      </w:pPr>
      <w:r>
        <w:rPr>
          <w:lang w:eastAsia="en-GB"/>
        </w:rPr>
        <w:t>Discover the extent to which a correlation exists between a nation’s malicious routing behaviours and the freedom</w:t>
      </w:r>
      <w:r w:rsidR="009370E4">
        <w:rPr>
          <w:lang w:eastAsia="en-GB"/>
        </w:rPr>
        <w:t xml:space="preserve"> of their citizens. </w:t>
      </w:r>
    </w:p>
    <w:p w14:paraId="221B4C9F" w14:textId="3289B69F" w:rsidR="00635FE2" w:rsidRDefault="00635FE2" w:rsidP="00635FE2">
      <w:pPr>
        <w:rPr>
          <w:lang w:eastAsia="en-GB"/>
        </w:rPr>
      </w:pPr>
    </w:p>
    <w:p w14:paraId="682FCB00" w14:textId="0D6EAF6B" w:rsidR="00635FE2" w:rsidRDefault="00635FE2" w:rsidP="00635FE2">
      <w:pPr>
        <w:rPr>
          <w:lang w:eastAsia="en-GB"/>
        </w:rPr>
      </w:pPr>
      <w:r>
        <w:rPr>
          <w:lang w:eastAsia="en-GB"/>
        </w:rPr>
        <w:t xml:space="preserve">From the report’s aims, the formal objectives are: </w:t>
      </w:r>
    </w:p>
    <w:p w14:paraId="6A4C5E41" w14:textId="44E523C6" w:rsidR="00635FE2" w:rsidRDefault="00635FE2" w:rsidP="00635FE2">
      <w:pPr>
        <w:pStyle w:val="ListParagraph"/>
        <w:numPr>
          <w:ilvl w:val="0"/>
          <w:numId w:val="5"/>
        </w:numPr>
        <w:rPr>
          <w:lang w:eastAsia="en-GB"/>
        </w:rPr>
      </w:pPr>
      <w:r>
        <w:rPr>
          <w:lang w:eastAsia="en-GB"/>
        </w:rPr>
        <w:t xml:space="preserve">Form and collect information about each nation’s malicious routing behaviours. </w:t>
      </w:r>
    </w:p>
    <w:p w14:paraId="259A2B8A" w14:textId="39CA7FAD" w:rsidR="00635FE2" w:rsidRDefault="00635FE2" w:rsidP="00635FE2">
      <w:pPr>
        <w:pStyle w:val="ListParagraph"/>
        <w:numPr>
          <w:ilvl w:val="0"/>
          <w:numId w:val="5"/>
        </w:numPr>
        <w:rPr>
          <w:lang w:eastAsia="en-GB"/>
        </w:rPr>
      </w:pPr>
      <w:r>
        <w:rPr>
          <w:lang w:eastAsia="en-GB"/>
        </w:rPr>
        <w:t xml:space="preserve">Analyse and rank nations based on their malicious routing activity. </w:t>
      </w:r>
    </w:p>
    <w:p w14:paraId="2890D036" w14:textId="60195F37" w:rsidR="00635FE2" w:rsidRDefault="00635FE2" w:rsidP="00635FE2">
      <w:pPr>
        <w:pStyle w:val="ListParagraph"/>
        <w:numPr>
          <w:ilvl w:val="0"/>
          <w:numId w:val="5"/>
        </w:numPr>
        <w:rPr>
          <w:lang w:eastAsia="en-GB"/>
        </w:rPr>
      </w:pPr>
      <w:r>
        <w:rPr>
          <w:lang w:eastAsia="en-GB"/>
        </w:rPr>
        <w:t xml:space="preserve">Compare </w:t>
      </w:r>
      <w:r w:rsidR="008713D7">
        <w:rPr>
          <w:lang w:eastAsia="en-GB"/>
        </w:rPr>
        <w:t>each nation’s</w:t>
      </w:r>
      <w:r>
        <w:rPr>
          <w:lang w:eastAsia="en-GB"/>
        </w:rPr>
        <w:t xml:space="preserve"> propensity to engage in malicious routing activity with various measures of</w:t>
      </w:r>
      <w:r w:rsidR="008713D7">
        <w:rPr>
          <w:lang w:eastAsia="en-GB"/>
        </w:rPr>
        <w:t xml:space="preserve"> their</w:t>
      </w:r>
      <w:r>
        <w:rPr>
          <w:lang w:eastAsia="en-GB"/>
        </w:rPr>
        <w:t xml:space="preserve"> freedom to determine </w:t>
      </w:r>
      <w:r w:rsidR="008713D7">
        <w:rPr>
          <w:lang w:eastAsia="en-GB"/>
        </w:rPr>
        <w:t xml:space="preserve">the degree to which they are correlated. </w:t>
      </w:r>
    </w:p>
    <w:p w14:paraId="4866B977" w14:textId="7ECBB4C9" w:rsidR="008713D7" w:rsidRDefault="008713D7" w:rsidP="00635FE2">
      <w:pPr>
        <w:pStyle w:val="ListParagraph"/>
        <w:numPr>
          <w:ilvl w:val="0"/>
          <w:numId w:val="5"/>
        </w:numPr>
        <w:rPr>
          <w:lang w:eastAsia="en-GB"/>
        </w:rPr>
      </w:pPr>
      <w:r>
        <w:rPr>
          <w:lang w:eastAsia="en-GB"/>
        </w:rPr>
        <w:t>Consider whether the finding</w:t>
      </w:r>
      <w:ins w:id="5" w:author="Vasileios" w:date="2019-02-18T17:31:00Z">
        <w:r w:rsidR="00E90F3C">
          <w:rPr>
            <w:lang w:eastAsia="en-GB"/>
          </w:rPr>
          <w:t>s</w:t>
        </w:r>
      </w:ins>
      <w:r>
        <w:rPr>
          <w:lang w:eastAsia="en-GB"/>
        </w:rPr>
        <w:t xml:space="preserve"> are significant and determine whether propensity to engage in malicious routing activity is a good predictor of freedom</w:t>
      </w:r>
      <w:ins w:id="6" w:author="Vasileios" w:date="2019-02-18T17:31:00Z">
        <w:r w:rsidR="00E90F3C">
          <w:rPr>
            <w:lang w:eastAsia="en-GB"/>
          </w:rPr>
          <w:t xml:space="preserve"> and vice versa.</w:t>
        </w:r>
      </w:ins>
      <w:del w:id="7" w:author="Vasileios" w:date="2019-02-18T17:31:00Z">
        <w:r w:rsidDel="00E90F3C">
          <w:rPr>
            <w:lang w:eastAsia="en-GB"/>
          </w:rPr>
          <w:delText>.</w:delText>
        </w:r>
      </w:del>
      <w:r>
        <w:rPr>
          <w:lang w:eastAsia="en-GB"/>
        </w:rPr>
        <w:t xml:space="preserve"> </w:t>
      </w:r>
    </w:p>
    <w:p w14:paraId="241C3C03" w14:textId="77777777" w:rsidR="0023618E" w:rsidRDefault="0023618E" w:rsidP="0052130B">
      <w:pPr>
        <w:rPr>
          <w:lang w:eastAsia="en-GB"/>
        </w:rPr>
      </w:pPr>
    </w:p>
    <w:p w14:paraId="1EE20796" w14:textId="77777777" w:rsidR="000561FB" w:rsidRDefault="000561FB" w:rsidP="0052130B">
      <w:pPr>
        <w:pStyle w:val="Heading2"/>
        <w:rPr>
          <w:lang w:eastAsia="en-GB"/>
        </w:rPr>
      </w:pPr>
      <w:bookmarkStart w:id="8" w:name="_Toc1308068"/>
    </w:p>
    <w:p w14:paraId="0B78E11E" w14:textId="17EA9EFD" w:rsidR="0052130B" w:rsidRPr="0052130B" w:rsidRDefault="0052130B" w:rsidP="0052130B">
      <w:pPr>
        <w:pStyle w:val="Heading2"/>
        <w:rPr>
          <w:lang w:eastAsia="en-GB"/>
        </w:rPr>
      </w:pPr>
      <w:bookmarkStart w:id="9" w:name="_GoBack"/>
      <w:bookmarkEnd w:id="9"/>
      <w:r>
        <w:rPr>
          <w:lang w:eastAsia="en-GB"/>
        </w:rPr>
        <w:t>1.4 Report Structure</w:t>
      </w:r>
      <w:bookmarkEnd w:id="8"/>
    </w:p>
    <w:p w14:paraId="37622FAD" w14:textId="3326E404" w:rsidR="004B41B6" w:rsidRDefault="004B41B6" w:rsidP="0052130B">
      <w:pPr>
        <w:rPr>
          <w:lang w:eastAsia="en-GB"/>
        </w:rPr>
      </w:pPr>
    </w:p>
    <w:p w14:paraId="760634C8" w14:textId="341C5907" w:rsidR="002215B4" w:rsidRDefault="002215B4" w:rsidP="0052130B">
      <w:pPr>
        <w:rPr>
          <w:lang w:eastAsia="en-GB"/>
        </w:rPr>
      </w:pPr>
      <w:r>
        <w:rPr>
          <w:lang w:eastAsia="en-GB"/>
        </w:rPr>
        <w:t xml:space="preserve">This report will begin with a review of the relevant existing research </w:t>
      </w:r>
      <w:r w:rsidR="0025414F">
        <w:rPr>
          <w:lang w:eastAsia="en-GB"/>
        </w:rPr>
        <w:t>surrounding malicious routing</w:t>
      </w:r>
      <w:r w:rsidR="00FC1E26">
        <w:rPr>
          <w:lang w:eastAsia="en-GB"/>
        </w:rPr>
        <w:t>. This will help gain a more comprehensive understandi</w:t>
      </w:r>
      <w:r w:rsidR="0025414F">
        <w:rPr>
          <w:lang w:eastAsia="en-GB"/>
        </w:rPr>
        <w:t>ng of the current academic reasoning, background</w:t>
      </w:r>
      <w:del w:id="10" w:author="Vasileios" w:date="2019-02-18T17:32:00Z">
        <w:r w:rsidR="0025414F" w:rsidDel="00E90F3C">
          <w:rPr>
            <w:lang w:eastAsia="en-GB"/>
          </w:rPr>
          <w:delText>s</w:delText>
        </w:r>
      </w:del>
      <w:r w:rsidR="0025414F">
        <w:rPr>
          <w:lang w:eastAsia="en-GB"/>
        </w:rPr>
        <w:t xml:space="preserve"> and issues </w:t>
      </w:r>
      <w:del w:id="11" w:author="Vasileios" w:date="2019-02-18T17:32:00Z">
        <w:r w:rsidR="0025414F" w:rsidDel="00E90F3C">
          <w:rPr>
            <w:lang w:eastAsia="en-GB"/>
          </w:rPr>
          <w:delText xml:space="preserve">faces </w:delText>
        </w:r>
      </w:del>
      <w:r w:rsidR="0025414F">
        <w:rPr>
          <w:lang w:eastAsia="en-GB"/>
        </w:rPr>
        <w:t xml:space="preserve">in this area of research. The existing research associated with defining and measuring freedom will also be investigated to aid with narrowing the selection of freedom indexes to the most relevant for this topic. </w:t>
      </w:r>
    </w:p>
    <w:p w14:paraId="11BA8619" w14:textId="77777777" w:rsidR="00D72C4B" w:rsidRDefault="00D72C4B">
      <w:pPr>
        <w:rPr>
          <w:lang w:eastAsia="en-GB"/>
        </w:rPr>
      </w:pPr>
    </w:p>
    <w:p w14:paraId="13240007" w14:textId="0B22ACE8" w:rsidR="007C18E1" w:rsidRDefault="00B732EC">
      <w:pPr>
        <w:rPr>
          <w:lang w:eastAsia="en-GB"/>
        </w:rPr>
      </w:pPr>
      <w:r>
        <w:rPr>
          <w:lang w:eastAsia="en-GB"/>
        </w:rPr>
        <w:lastRenderedPageBreak/>
        <w:t xml:space="preserve">A nation’s freedom can be measured in a wide variety of different ways, each resulting in a different freedom index. Before any research is conducted into malicious routing, the report will cover the various definitions of freedom and determine which indexes are most applicable when correlating with malicious routing. </w:t>
      </w:r>
      <w:commentRangeStart w:id="12"/>
      <w:r w:rsidR="009E3251">
        <w:rPr>
          <w:lang w:eastAsia="en-GB"/>
        </w:rPr>
        <w:t xml:space="preserve">The primary index to be considered will be the </w:t>
      </w:r>
      <w:r w:rsidR="009E3251" w:rsidRPr="00E90F3C">
        <w:rPr>
          <w:i/>
          <w:lang w:eastAsia="en-GB"/>
          <w:rPrChange w:id="13" w:author="Vasileios" w:date="2019-02-18T17:33:00Z">
            <w:rPr>
              <w:lang w:eastAsia="en-GB"/>
            </w:rPr>
          </w:rPrChange>
        </w:rPr>
        <w:t>Freedom House, Freedom of the Net Inde</w:t>
      </w:r>
      <w:commentRangeEnd w:id="12"/>
      <w:r w:rsidR="00E90F3C">
        <w:rPr>
          <w:rStyle w:val="CommentReference"/>
        </w:rPr>
        <w:commentReference w:id="12"/>
      </w:r>
      <w:r w:rsidR="009E3251" w:rsidRPr="00E90F3C">
        <w:rPr>
          <w:i/>
          <w:lang w:eastAsia="en-GB"/>
          <w:rPrChange w:id="14" w:author="Vasileios" w:date="2019-02-18T17:33:00Z">
            <w:rPr>
              <w:lang w:eastAsia="en-GB"/>
            </w:rPr>
          </w:rPrChange>
        </w:rPr>
        <w:t>x</w:t>
      </w:r>
      <w:r w:rsidR="00421856" w:rsidRPr="00E90F3C">
        <w:rPr>
          <w:i/>
          <w:lang w:eastAsia="en-GB"/>
          <w:rPrChange w:id="15" w:author="Vasileios" w:date="2019-02-18T17:33:00Z">
            <w:rPr>
              <w:lang w:eastAsia="en-GB"/>
            </w:rPr>
          </w:rPrChange>
        </w:rPr>
        <w:t xml:space="preserve"> </w:t>
      </w:r>
      <w:r w:rsidR="00421856">
        <w:rPr>
          <w:lang w:eastAsia="en-GB"/>
        </w:rPr>
        <w:t>[9]</w:t>
      </w:r>
      <w:r>
        <w:rPr>
          <w:lang w:eastAsia="en-GB"/>
        </w:rPr>
        <w:t>. This</w:t>
      </w:r>
      <w:r w:rsidR="009E3251">
        <w:rPr>
          <w:lang w:eastAsia="en-GB"/>
        </w:rPr>
        <w:t xml:space="preserve"> index</w:t>
      </w:r>
      <w:r>
        <w:rPr>
          <w:lang w:eastAsia="en-GB"/>
        </w:rPr>
        <w:t xml:space="preserve"> will</w:t>
      </w:r>
      <w:r w:rsidR="009E3251">
        <w:rPr>
          <w:lang w:eastAsia="en-GB"/>
        </w:rPr>
        <w:t xml:space="preserve"> also</w:t>
      </w:r>
      <w:r>
        <w:rPr>
          <w:lang w:eastAsia="en-GB"/>
        </w:rPr>
        <w:t xml:space="preserve"> function as a prediction for the most closely correlated index</w:t>
      </w:r>
      <w:r w:rsidR="007C18E1">
        <w:rPr>
          <w:lang w:eastAsia="en-GB"/>
        </w:rPr>
        <w:t xml:space="preserve"> and will also help determine whether the best predictor of internet freedom is a nation’s propensity to conduct malicious routing activity.</w:t>
      </w:r>
    </w:p>
    <w:p w14:paraId="18C423F8" w14:textId="77777777" w:rsidR="007C18E1" w:rsidRDefault="007C18E1">
      <w:pPr>
        <w:rPr>
          <w:lang w:eastAsia="en-GB"/>
        </w:rPr>
      </w:pPr>
    </w:p>
    <w:p w14:paraId="671E8F9E" w14:textId="734BCB17" w:rsidR="006D2C63" w:rsidRDefault="00295BB5">
      <w:pPr>
        <w:rPr>
          <w:lang w:eastAsia="en-GB"/>
        </w:rPr>
      </w:pPr>
      <w:r>
        <w:rPr>
          <w:lang w:eastAsia="en-GB"/>
        </w:rPr>
        <w:t>The</w:t>
      </w:r>
      <w:r w:rsidR="006C60F3">
        <w:rPr>
          <w:lang w:eastAsia="en-GB"/>
        </w:rPr>
        <w:t xml:space="preserve"> main section of the report will focus on the technical aspects of malicious routing in defining its component elements, examining the nations that partake in it and finding any correlations with freedom. This will begin by accurately defining what</w:t>
      </w:r>
      <w:r w:rsidR="00292329">
        <w:rPr>
          <w:lang w:eastAsia="en-GB"/>
        </w:rPr>
        <w:t xml:space="preserve"> actions and policies</w:t>
      </w:r>
      <w:r w:rsidR="006C60F3">
        <w:rPr>
          <w:lang w:eastAsia="en-GB"/>
        </w:rPr>
        <w:t xml:space="preserve"> </w:t>
      </w:r>
      <w:ins w:id="16" w:author="Vasileios" w:date="2019-02-18T17:35:00Z">
        <w:r w:rsidR="00E90F3C">
          <w:rPr>
            <w:lang w:eastAsia="en-GB"/>
          </w:rPr>
          <w:t xml:space="preserve">can be considered as part of </w:t>
        </w:r>
      </w:ins>
      <w:r w:rsidR="006C60F3">
        <w:rPr>
          <w:lang w:eastAsia="en-GB"/>
        </w:rPr>
        <w:t>malicious routing</w:t>
      </w:r>
      <w:del w:id="17" w:author="Vasileios" w:date="2019-02-18T17:36:00Z">
        <w:r w:rsidR="006C60F3" w:rsidDel="00E90F3C">
          <w:rPr>
            <w:lang w:eastAsia="en-GB"/>
          </w:rPr>
          <w:delText xml:space="preserve"> comprises</w:delText>
        </w:r>
        <w:r w:rsidR="00292329" w:rsidDel="00E90F3C">
          <w:rPr>
            <w:lang w:eastAsia="en-GB"/>
          </w:rPr>
          <w:delText xml:space="preserve"> of</w:delText>
        </w:r>
      </w:del>
      <w:ins w:id="18" w:author="Vasileios" w:date="2019-02-18T17:36:00Z">
        <w:r w:rsidR="00E90F3C">
          <w:rPr>
            <w:lang w:eastAsia="en-GB"/>
          </w:rPr>
          <w:t xml:space="preserve"> behaviour</w:t>
        </w:r>
      </w:ins>
      <w:r w:rsidR="00292329">
        <w:rPr>
          <w:lang w:eastAsia="en-GB"/>
        </w:rPr>
        <w:t>. Then</w:t>
      </w:r>
      <w:ins w:id="19" w:author="Vasileios" w:date="2019-02-18T17:36:00Z">
        <w:r w:rsidR="00E90F3C">
          <w:rPr>
            <w:lang w:eastAsia="en-GB"/>
          </w:rPr>
          <w:t>,</w:t>
        </w:r>
      </w:ins>
      <w:r w:rsidR="00292329">
        <w:rPr>
          <w:lang w:eastAsia="en-GB"/>
        </w:rPr>
        <w:t xml:space="preserve"> a table of nations that partake in malicious routing will be built, holding information about the activities of each nation, as well as a standardised numerical score for each nation based on the amount of malicious routing behaviour that said nation conducts. Once the table has been created and the ranks calculated, </w:t>
      </w:r>
      <w:r w:rsidR="006D2C63">
        <w:rPr>
          <w:lang w:eastAsia="en-GB"/>
        </w:rPr>
        <w:t xml:space="preserve">it will then be possible to contrast malicious routing behaviour with </w:t>
      </w:r>
      <w:commentRangeStart w:id="20"/>
      <w:r w:rsidR="006D2C63">
        <w:rPr>
          <w:lang w:eastAsia="en-GB"/>
        </w:rPr>
        <w:t xml:space="preserve">freedom </w:t>
      </w:r>
      <w:commentRangeEnd w:id="20"/>
      <w:r w:rsidR="00E90F3C">
        <w:rPr>
          <w:rStyle w:val="CommentReference"/>
        </w:rPr>
        <w:commentReference w:id="20"/>
      </w:r>
      <w:r w:rsidR="006D2C63">
        <w:rPr>
          <w:lang w:eastAsia="en-GB"/>
        </w:rPr>
        <w:t xml:space="preserve">to determine if any correlations are present. </w:t>
      </w:r>
    </w:p>
    <w:p w14:paraId="205A09C2" w14:textId="77777777" w:rsidR="006D2C63" w:rsidRDefault="006D2C63">
      <w:pPr>
        <w:rPr>
          <w:lang w:eastAsia="en-GB"/>
        </w:rPr>
      </w:pPr>
    </w:p>
    <w:p w14:paraId="346B3FF7" w14:textId="24E4DDD1" w:rsidR="004B41B6" w:rsidRDefault="006D2C63">
      <w:pPr>
        <w:rPr>
          <w:lang w:eastAsia="en-GB"/>
        </w:rPr>
      </w:pPr>
      <w:r>
        <w:rPr>
          <w:lang w:eastAsia="en-GB"/>
        </w:rPr>
        <w:t xml:space="preserve">Depending on the results </w:t>
      </w:r>
      <w:del w:id="21" w:author="Vasileios" w:date="2019-02-18T17:38:00Z">
        <w:r w:rsidDel="00A73FBD">
          <w:rPr>
            <w:lang w:eastAsia="en-GB"/>
          </w:rPr>
          <w:delText xml:space="preserve">from </w:delText>
        </w:r>
      </w:del>
      <w:ins w:id="22" w:author="Vasileios" w:date="2019-02-18T17:38:00Z">
        <w:r w:rsidR="00A73FBD">
          <w:rPr>
            <w:lang w:eastAsia="en-GB"/>
          </w:rPr>
          <w:t xml:space="preserve">of </w:t>
        </w:r>
      </w:ins>
      <w:r>
        <w:rPr>
          <w:lang w:eastAsia="en-GB"/>
        </w:rPr>
        <w:t xml:space="preserve">the correlations, </w:t>
      </w:r>
      <w:r w:rsidR="00DE086A">
        <w:rPr>
          <w:lang w:eastAsia="en-GB"/>
        </w:rPr>
        <w:t xml:space="preserve">there may be clear </w:t>
      </w:r>
      <w:r w:rsidR="00AE738E">
        <w:rPr>
          <w:lang w:eastAsia="en-GB"/>
        </w:rPr>
        <w:t>connections</w:t>
      </w:r>
      <w:r w:rsidR="00DE086A">
        <w:rPr>
          <w:lang w:eastAsia="en-GB"/>
        </w:rPr>
        <w:t xml:space="preserve"> between certain kinds of malicious routing behaviour and freedom. </w:t>
      </w:r>
      <w:commentRangeStart w:id="23"/>
      <w:r w:rsidR="00DE086A">
        <w:rPr>
          <w:lang w:eastAsia="en-GB"/>
        </w:rPr>
        <w:t xml:space="preserve">This next section </w:t>
      </w:r>
      <w:commentRangeEnd w:id="23"/>
      <w:r w:rsidR="00A73FBD">
        <w:rPr>
          <w:rStyle w:val="CommentReference"/>
        </w:rPr>
        <w:commentReference w:id="23"/>
      </w:r>
      <w:r w:rsidR="00DE086A">
        <w:rPr>
          <w:lang w:eastAsia="en-GB"/>
        </w:rPr>
        <w:t xml:space="preserve">will examine trends seen across the data </w:t>
      </w:r>
      <w:r w:rsidR="00AE738E">
        <w:rPr>
          <w:lang w:eastAsia="en-GB"/>
        </w:rPr>
        <w:t>as well as stand-out and edge cases. This will be followed up with</w:t>
      </w:r>
      <w:r w:rsidR="006E0192">
        <w:rPr>
          <w:lang w:eastAsia="en-GB"/>
        </w:rPr>
        <w:t xml:space="preserve"> the ‘findings’ chapter</w:t>
      </w:r>
      <w:r w:rsidR="00AE738E">
        <w:rPr>
          <w:lang w:eastAsia="en-GB"/>
        </w:rPr>
        <w:t xml:space="preserve"> </w:t>
      </w:r>
      <w:r w:rsidR="006E0192">
        <w:rPr>
          <w:lang w:eastAsia="en-GB"/>
        </w:rPr>
        <w:t xml:space="preserve">that will contain a </w:t>
      </w:r>
      <w:r w:rsidR="00AE738E">
        <w:rPr>
          <w:lang w:eastAsia="en-GB"/>
        </w:rPr>
        <w:t>careful analysis of the results</w:t>
      </w:r>
      <w:r w:rsidR="006E0192">
        <w:rPr>
          <w:lang w:eastAsia="en-GB"/>
        </w:rPr>
        <w:t xml:space="preserve"> and a critical review of the methods used. Finally, the report will end with conclusions based on the research and a discussion of the limitations and lessons learnt, as well as any possible future work.</w:t>
      </w:r>
      <w:r w:rsidR="004B41B6">
        <w:rPr>
          <w:lang w:eastAsia="en-GB"/>
        </w:rPr>
        <w:br w:type="page"/>
      </w:r>
    </w:p>
    <w:p w14:paraId="4F9E816B" w14:textId="4A768358" w:rsidR="004B41B6" w:rsidRDefault="004B41B6" w:rsidP="004B41B6">
      <w:pPr>
        <w:rPr>
          <w:sz w:val="72"/>
          <w:szCs w:val="56"/>
          <w:lang w:eastAsia="en-GB"/>
        </w:rPr>
      </w:pPr>
      <w:r w:rsidRPr="004A5C9B">
        <w:rPr>
          <w:sz w:val="72"/>
          <w:szCs w:val="56"/>
          <w:lang w:eastAsia="en-GB"/>
        </w:rPr>
        <w:lastRenderedPageBreak/>
        <w:t xml:space="preserve">Chapter </w:t>
      </w:r>
      <w:r>
        <w:rPr>
          <w:sz w:val="72"/>
          <w:szCs w:val="56"/>
          <w:lang w:eastAsia="en-GB"/>
        </w:rPr>
        <w:t>2</w:t>
      </w:r>
    </w:p>
    <w:p w14:paraId="3F9991E6" w14:textId="50DDDC54" w:rsidR="004B41B6" w:rsidRDefault="004B41B6" w:rsidP="004B41B6">
      <w:pPr>
        <w:pStyle w:val="Heading1"/>
        <w:rPr>
          <w:rFonts w:eastAsia="Times New Roman"/>
          <w:lang w:eastAsia="en-GB"/>
        </w:rPr>
      </w:pPr>
      <w:bookmarkStart w:id="24" w:name="_Toc1308069"/>
      <w:r>
        <w:rPr>
          <w:rFonts w:eastAsia="Times New Roman"/>
          <w:lang w:eastAsia="en-GB"/>
        </w:rPr>
        <w:t>Background Research</w:t>
      </w:r>
      <w:bookmarkEnd w:id="24"/>
    </w:p>
    <w:p w14:paraId="6A5A56BC" w14:textId="26BE4A6F" w:rsidR="004B41B6" w:rsidRDefault="004B41B6" w:rsidP="004B41B6">
      <w:pPr>
        <w:rPr>
          <w:lang w:eastAsia="en-GB"/>
        </w:rPr>
      </w:pPr>
    </w:p>
    <w:p w14:paraId="6D3A3985" w14:textId="030E27CE" w:rsidR="004B41B6" w:rsidRDefault="004B41B6" w:rsidP="004B41B6">
      <w:pPr>
        <w:pStyle w:val="Heading2"/>
        <w:rPr>
          <w:lang w:eastAsia="en-GB"/>
        </w:rPr>
      </w:pPr>
      <w:bookmarkStart w:id="25" w:name="_Toc1308070"/>
      <w:r>
        <w:rPr>
          <w:lang w:eastAsia="en-GB"/>
        </w:rPr>
        <w:t>2.1 Chapter Overview</w:t>
      </w:r>
      <w:bookmarkEnd w:id="25"/>
    </w:p>
    <w:p w14:paraId="790B3FD7" w14:textId="77777777" w:rsidR="00662665" w:rsidRDefault="00662665" w:rsidP="004B41B6">
      <w:pPr>
        <w:rPr>
          <w:lang w:eastAsia="en-GB"/>
        </w:rPr>
      </w:pPr>
    </w:p>
    <w:p w14:paraId="5119BC69" w14:textId="4009159A" w:rsidR="004B41B6" w:rsidRDefault="00662665" w:rsidP="004B41B6">
      <w:pPr>
        <w:rPr>
          <w:lang w:eastAsia="en-GB"/>
        </w:rPr>
      </w:pPr>
      <w:r>
        <w:rPr>
          <w:lang w:eastAsia="en-GB"/>
        </w:rPr>
        <w:t xml:space="preserve">This chapter will </w:t>
      </w:r>
      <w:r w:rsidR="00FB3D82">
        <w:rPr>
          <w:lang w:eastAsia="en-GB"/>
        </w:rPr>
        <w:t xml:space="preserve">briefly summarise what has been learnt from existing research papers about closely related topics. The </w:t>
      </w:r>
      <w:r w:rsidR="00CF5993">
        <w:rPr>
          <w:lang w:eastAsia="en-GB"/>
        </w:rPr>
        <w:t>focus</w:t>
      </w:r>
      <w:r w:rsidR="00FB3D82">
        <w:rPr>
          <w:lang w:eastAsia="en-GB"/>
        </w:rPr>
        <w:t xml:space="preserve"> is on malicious routing, however some papers regarding the definitions of freedom have also been included to help form a better understanding of how the varying ideas of freedom can be combined to create an index.</w:t>
      </w:r>
    </w:p>
    <w:p w14:paraId="336EE9CD" w14:textId="0547A7B0" w:rsidR="00FB3D82" w:rsidRDefault="00FB3D82" w:rsidP="004B41B6">
      <w:pPr>
        <w:rPr>
          <w:lang w:eastAsia="en-GB"/>
        </w:rPr>
      </w:pPr>
      <w:r>
        <w:rPr>
          <w:lang w:eastAsia="en-GB"/>
        </w:rPr>
        <w:t>Due to the nature of this project, some information, such as the Snowden leaks which predominately came from news outlets like The Guardian,</w:t>
      </w:r>
      <w:r w:rsidR="004540D4">
        <w:rPr>
          <w:lang w:eastAsia="en-GB"/>
        </w:rPr>
        <w:t xml:space="preserve"> will be found outside of academic papers. In such a case, only reputable sources of information will be used. </w:t>
      </w:r>
    </w:p>
    <w:p w14:paraId="0C5AF326" w14:textId="1E3A7CC6" w:rsidR="004B41B6" w:rsidRDefault="004B41B6" w:rsidP="004B41B6">
      <w:pPr>
        <w:rPr>
          <w:lang w:eastAsia="en-GB"/>
        </w:rPr>
      </w:pPr>
    </w:p>
    <w:p w14:paraId="44D16D34" w14:textId="375F4BD5" w:rsidR="0033124C" w:rsidRDefault="0033124C" w:rsidP="0033124C">
      <w:pPr>
        <w:pStyle w:val="Heading2"/>
        <w:rPr>
          <w:lang w:eastAsia="en-GB"/>
        </w:rPr>
      </w:pPr>
      <w:bookmarkStart w:id="26" w:name="_Toc1308071"/>
      <w:r>
        <w:rPr>
          <w:lang w:eastAsia="en-GB"/>
        </w:rPr>
        <w:t xml:space="preserve">2.2 </w:t>
      </w:r>
      <w:r w:rsidR="00CF5993">
        <w:rPr>
          <w:lang w:eastAsia="en-GB"/>
        </w:rPr>
        <w:t>The Politics of Routing: Investigating the Relationship between AS connectivity and Internet Freedom</w:t>
      </w:r>
      <w:bookmarkEnd w:id="26"/>
    </w:p>
    <w:p w14:paraId="5DECF53B" w14:textId="77777777" w:rsidR="00CF5993" w:rsidRPr="00CF5993" w:rsidRDefault="00CF5993" w:rsidP="00CF5993">
      <w:pPr>
        <w:rPr>
          <w:lang w:eastAsia="en-GB"/>
        </w:rPr>
      </w:pPr>
    </w:p>
    <w:p w14:paraId="7BBF96E7" w14:textId="2D888CA9" w:rsidR="0033124C" w:rsidRDefault="00FE58C6" w:rsidP="004B41B6">
      <w:pPr>
        <w:rPr>
          <w:lang w:eastAsia="en-GB"/>
        </w:rPr>
      </w:pPr>
      <w:r>
        <w:rPr>
          <w:lang w:eastAsia="en-GB"/>
        </w:rPr>
        <w:t xml:space="preserve">This study, conducted by Rachee Singh et al, aims to find a relationship between the </w:t>
      </w:r>
      <w:del w:id="27" w:author="Vasileios" w:date="2019-02-19T00:05:00Z">
        <w:r w:rsidDel="006C2D35">
          <w:rPr>
            <w:lang w:eastAsia="en-GB"/>
          </w:rPr>
          <w:delText xml:space="preserve">level </w:delText>
        </w:r>
      </w:del>
      <w:ins w:id="28" w:author="Vasileios" w:date="2019-02-19T00:05:00Z">
        <w:r w:rsidR="006C2D35">
          <w:rPr>
            <w:lang w:eastAsia="en-GB"/>
          </w:rPr>
          <w:t xml:space="preserve">topological characteristics </w:t>
        </w:r>
      </w:ins>
      <w:r>
        <w:rPr>
          <w:lang w:eastAsia="en-GB"/>
        </w:rPr>
        <w:t xml:space="preserve">of Autonomous System connectivity within a </w:t>
      </w:r>
      <w:del w:id="29" w:author="Vasileios" w:date="2019-02-19T00:05:00Z">
        <w:r w:rsidDel="006C2D35">
          <w:rPr>
            <w:lang w:eastAsia="en-GB"/>
          </w:rPr>
          <w:delText xml:space="preserve">single </w:delText>
        </w:r>
      </w:del>
      <w:ins w:id="30" w:author="Vasileios" w:date="2019-02-19T00:05:00Z">
        <w:r w:rsidR="006C2D35">
          <w:rPr>
            <w:lang w:eastAsia="en-GB"/>
          </w:rPr>
          <w:t xml:space="preserve">certain </w:t>
        </w:r>
      </w:ins>
      <w:r>
        <w:rPr>
          <w:lang w:eastAsia="en-GB"/>
        </w:rPr>
        <w:t xml:space="preserve">country, and that country’s </w:t>
      </w:r>
      <w:r w:rsidR="00AC2486">
        <w:rPr>
          <w:lang w:eastAsia="en-GB"/>
        </w:rPr>
        <w:t>Internet Freedom</w:t>
      </w:r>
      <w:r w:rsidR="00FD1C9F">
        <w:rPr>
          <w:lang w:eastAsia="en-GB"/>
        </w:rPr>
        <w:t xml:space="preserve"> [7]</w:t>
      </w:r>
      <w:r w:rsidR="00AC2486">
        <w:rPr>
          <w:lang w:eastAsia="en-GB"/>
        </w:rPr>
        <w:t xml:space="preserve">. A network topology graph was constructed for each nation using a BGP path simulator to compute AS paths that are compliant with </w:t>
      </w:r>
      <w:ins w:id="31" w:author="Vasileios" w:date="2019-02-19T00:06:00Z">
        <w:r w:rsidR="006C2D35">
          <w:rPr>
            <w:lang w:eastAsia="en-GB"/>
          </w:rPr>
          <w:t xml:space="preserve">well-known BGP </w:t>
        </w:r>
      </w:ins>
      <w:r w:rsidR="00AC2486">
        <w:rPr>
          <w:lang w:eastAsia="en-GB"/>
        </w:rPr>
        <w:t xml:space="preserve">routing </w:t>
      </w:r>
      <w:proofErr w:type="spellStart"/>
      <w:r w:rsidR="00AC2486">
        <w:rPr>
          <w:lang w:eastAsia="en-GB"/>
        </w:rPr>
        <w:t>polic</w:t>
      </w:r>
      <w:ins w:id="32" w:author="Vasileios" w:date="2019-02-19T00:06:00Z">
        <w:r w:rsidR="006C2D35">
          <w:rPr>
            <w:lang w:eastAsia="en-GB"/>
          </w:rPr>
          <w:t>ieis</w:t>
        </w:r>
        <w:proofErr w:type="spellEnd"/>
        <w:r w:rsidR="006C2D35">
          <w:rPr>
            <w:lang w:eastAsia="en-GB"/>
          </w:rPr>
          <w:t xml:space="preserve">, such as the valley-free </w:t>
        </w:r>
        <w:proofErr w:type="spellStart"/>
        <w:r w:rsidR="006C2D35">
          <w:rPr>
            <w:lang w:eastAsia="en-GB"/>
          </w:rPr>
          <w:t>roule</w:t>
        </w:r>
      </w:ins>
      <w:proofErr w:type="spellEnd"/>
      <w:del w:id="33" w:author="Vasileios" w:date="2019-02-19T00:06:00Z">
        <w:r w:rsidR="00AC2486" w:rsidDel="006C2D35">
          <w:rPr>
            <w:lang w:eastAsia="en-GB"/>
          </w:rPr>
          <w:delText>y</w:delText>
        </w:r>
      </w:del>
      <w:r w:rsidR="00AC2486">
        <w:rPr>
          <w:lang w:eastAsia="en-GB"/>
        </w:rPr>
        <w:t xml:space="preserve">. Features of this graph were then extracted and applied to various machine learning techniques that tried to predict </w:t>
      </w:r>
      <w:ins w:id="34" w:author="Vasileios" w:date="2019-02-19T00:06:00Z">
        <w:r w:rsidR="006C2D35">
          <w:rPr>
            <w:lang w:eastAsia="en-GB"/>
          </w:rPr>
          <w:t xml:space="preserve">the </w:t>
        </w:r>
      </w:ins>
      <w:r w:rsidR="00AC2486">
        <w:rPr>
          <w:lang w:eastAsia="en-GB"/>
        </w:rPr>
        <w:t>freedom</w:t>
      </w:r>
      <w:ins w:id="35" w:author="Vasileios" w:date="2019-02-19T00:06:00Z">
        <w:r w:rsidR="006C2D35">
          <w:rPr>
            <w:lang w:eastAsia="en-GB"/>
          </w:rPr>
          <w:t xml:space="preserve"> of press index of a country</w:t>
        </w:r>
      </w:ins>
      <w:r w:rsidR="00AC2486">
        <w:rPr>
          <w:lang w:eastAsia="en-GB"/>
        </w:rPr>
        <w:t>.</w:t>
      </w:r>
    </w:p>
    <w:p w14:paraId="37F1DB29" w14:textId="54718903" w:rsidR="00AC2486" w:rsidRDefault="00AC2486" w:rsidP="004B41B6">
      <w:pPr>
        <w:rPr>
          <w:lang w:eastAsia="en-GB"/>
        </w:rPr>
      </w:pPr>
    </w:p>
    <w:p w14:paraId="22A21F1E" w14:textId="63F171C1" w:rsidR="00AC2486" w:rsidRDefault="00AC2486" w:rsidP="004B41B6">
      <w:pPr>
        <w:rPr>
          <w:szCs w:val="28"/>
        </w:rPr>
      </w:pPr>
      <w:del w:id="36" w:author="Vasileios" w:date="2019-02-19T00:07:00Z">
        <w:r w:rsidDel="006C2D35">
          <w:rPr>
            <w:lang w:eastAsia="en-GB"/>
          </w:rPr>
          <w:delText xml:space="preserve">In this paper, </w:delText>
        </w:r>
      </w:del>
      <w:ins w:id="37" w:author="Vasileios" w:date="2019-02-19T00:07:00Z">
        <w:r w:rsidR="006C2D35">
          <w:rPr>
            <w:lang w:eastAsia="en-GB"/>
          </w:rPr>
          <w:t xml:space="preserve">In particular, the paper measures the </w:t>
        </w:r>
      </w:ins>
      <w:del w:id="38" w:author="Vasileios" w:date="2019-02-19T00:08:00Z">
        <w:r w:rsidR="00FD1C9F" w:rsidDel="006C2D35">
          <w:rPr>
            <w:lang w:eastAsia="en-GB"/>
          </w:rPr>
          <w:delText xml:space="preserve">internet </w:delText>
        </w:r>
      </w:del>
      <w:ins w:id="39" w:author="Vasileios" w:date="2019-02-19T00:08:00Z">
        <w:r w:rsidR="006C2D35">
          <w:rPr>
            <w:lang w:eastAsia="en-GB"/>
          </w:rPr>
          <w:t xml:space="preserve">Internet </w:t>
        </w:r>
      </w:ins>
      <w:r w:rsidR="00FD1C9F">
        <w:rPr>
          <w:lang w:eastAsia="en-GB"/>
        </w:rPr>
        <w:t xml:space="preserve">freedom of a nation </w:t>
      </w:r>
      <w:del w:id="40" w:author="Vasileios" w:date="2019-02-19T00:08:00Z">
        <w:r w:rsidR="00FD1C9F" w:rsidDel="006C2D35">
          <w:rPr>
            <w:lang w:eastAsia="en-GB"/>
          </w:rPr>
          <w:delText xml:space="preserve">is measured </w:delText>
        </w:r>
      </w:del>
      <w:r w:rsidR="00FD1C9F">
        <w:rPr>
          <w:lang w:eastAsia="en-GB"/>
        </w:rPr>
        <w:t xml:space="preserve">using the Freedom House, Freedom of the Press Index </w:t>
      </w:r>
      <w:r w:rsidR="00AB3915">
        <w:rPr>
          <w:lang w:eastAsia="en-GB"/>
        </w:rPr>
        <w:t>[8]</w:t>
      </w:r>
      <w:r w:rsidR="002B052F">
        <w:rPr>
          <w:lang w:eastAsia="en-GB"/>
        </w:rPr>
        <w:t xml:space="preserve">. However, </w:t>
      </w:r>
      <w:r w:rsidR="002B052F" w:rsidRPr="002B052F">
        <w:rPr>
          <w:szCs w:val="28"/>
        </w:rPr>
        <w:t xml:space="preserve">while closely related in legislation, the freedom of individuals online is fundamentally different from the freedom of </w:t>
      </w:r>
      <w:del w:id="41" w:author="Vasileios" w:date="2019-02-19T00:08:00Z">
        <w:r w:rsidR="002B052F" w:rsidRPr="002B052F" w:rsidDel="006C2D35">
          <w:rPr>
            <w:szCs w:val="28"/>
          </w:rPr>
          <w:delText xml:space="preserve">the </w:delText>
        </w:r>
      </w:del>
      <w:r w:rsidR="002B052F" w:rsidRPr="002B052F">
        <w:rPr>
          <w:szCs w:val="28"/>
        </w:rPr>
        <w:t>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r w:rsidR="002B052F">
        <w:rPr>
          <w:szCs w:val="28"/>
        </w:rPr>
        <w:t xml:space="preserve"> Therefore, this report will primary focus on measuring internet freedom with the newer and more closely related Freedom House, Freedom of the Net Index [9].</w:t>
      </w:r>
      <w:r w:rsidR="00C95526">
        <w:rPr>
          <w:szCs w:val="28"/>
        </w:rPr>
        <w:t xml:space="preserve"> The actual differences between these indexes will be investigated in more detail later in </w:t>
      </w:r>
      <w:del w:id="42" w:author="Vasileios" w:date="2019-02-19T00:09:00Z">
        <w:r w:rsidR="00C95526" w:rsidDel="006C2D35">
          <w:rPr>
            <w:szCs w:val="28"/>
          </w:rPr>
          <w:delText xml:space="preserve">the </w:delText>
        </w:r>
      </w:del>
      <w:ins w:id="43" w:author="Vasileios" w:date="2019-02-19T00:09:00Z">
        <w:r w:rsidR="006C2D35">
          <w:rPr>
            <w:szCs w:val="28"/>
          </w:rPr>
          <w:t xml:space="preserve">my </w:t>
        </w:r>
      </w:ins>
      <w:r w:rsidR="00C95526">
        <w:rPr>
          <w:szCs w:val="28"/>
        </w:rPr>
        <w:t xml:space="preserve">report. </w:t>
      </w:r>
    </w:p>
    <w:p w14:paraId="184B8590" w14:textId="244FB244" w:rsidR="00C95526" w:rsidRDefault="00C95526" w:rsidP="004B41B6">
      <w:pPr>
        <w:rPr>
          <w:szCs w:val="28"/>
        </w:rPr>
      </w:pPr>
    </w:p>
    <w:p w14:paraId="2076A316" w14:textId="3E759127" w:rsidR="00C95526" w:rsidRDefault="00C95526" w:rsidP="004B41B6">
      <w:pPr>
        <w:rPr>
          <w:szCs w:val="28"/>
        </w:rPr>
      </w:pPr>
      <w:r>
        <w:rPr>
          <w:szCs w:val="28"/>
        </w:rPr>
        <w:t xml:space="preserve">The study found that, of all the </w:t>
      </w:r>
      <w:ins w:id="44" w:author="Vasileios" w:date="2019-02-19T00:09:00Z">
        <w:r w:rsidR="006C2D35">
          <w:rPr>
            <w:szCs w:val="28"/>
          </w:rPr>
          <w:t xml:space="preserve">AS </w:t>
        </w:r>
      </w:ins>
      <w:r>
        <w:rPr>
          <w:szCs w:val="28"/>
        </w:rPr>
        <w:t xml:space="preserve">graph’s features, </w:t>
      </w:r>
      <w:r w:rsidR="003278E6">
        <w:rPr>
          <w:szCs w:val="28"/>
        </w:rPr>
        <w:t xml:space="preserve">IP density and path length were the best predictors of internet freedom. Their machine learning algorithms were able to predict a nation’s freedom category (Free, Partially Free, Not Free) with a 95% accuracy. </w:t>
      </w:r>
      <w:r w:rsidR="00B66956">
        <w:rPr>
          <w:szCs w:val="28"/>
        </w:rPr>
        <w:t xml:space="preserve">I will follow a similar method </w:t>
      </w:r>
      <w:r w:rsidR="00010CE3">
        <w:rPr>
          <w:szCs w:val="28"/>
        </w:rPr>
        <w:t xml:space="preserve">when defining the features that malicious routing comprises of. It will also make an interesting comparison to see whether the correlations between AS connectivity and internet freedom mirror the correlations between malicious routing and internet freedom. </w:t>
      </w:r>
    </w:p>
    <w:p w14:paraId="07C139AA" w14:textId="1ACDDA25" w:rsidR="00010CE3" w:rsidRDefault="00010CE3" w:rsidP="004B41B6">
      <w:pPr>
        <w:rPr>
          <w:szCs w:val="28"/>
        </w:rPr>
      </w:pPr>
    </w:p>
    <w:p w14:paraId="1CBFEA48" w14:textId="30055E89" w:rsidR="00C95526" w:rsidRDefault="00010CE3" w:rsidP="00010CE3">
      <w:pPr>
        <w:pStyle w:val="Heading2"/>
        <w:rPr>
          <w:lang w:eastAsia="en-GB"/>
        </w:rPr>
      </w:pPr>
      <w:bookmarkStart w:id="45" w:name="_Toc1308072"/>
      <w:r>
        <w:rPr>
          <w:lang w:eastAsia="en-GB"/>
        </w:rPr>
        <w:t>2.3 Nation-State Hegemony in Internet Routing</w:t>
      </w:r>
      <w:bookmarkEnd w:id="45"/>
    </w:p>
    <w:p w14:paraId="59087301" w14:textId="3430C0E9" w:rsidR="00010CE3" w:rsidRDefault="00010CE3" w:rsidP="00010CE3">
      <w:pPr>
        <w:rPr>
          <w:lang w:eastAsia="en-GB"/>
        </w:rPr>
      </w:pPr>
    </w:p>
    <w:p w14:paraId="4D65726D" w14:textId="7506EEBD" w:rsidR="00010CE3" w:rsidRDefault="00E62C10" w:rsidP="00010CE3">
      <w:pPr>
        <w:rPr>
          <w:lang w:eastAsia="en-GB"/>
        </w:rPr>
      </w:pPr>
      <w:r>
        <w:rPr>
          <w:lang w:eastAsia="en-GB"/>
        </w:rPr>
        <w:t>This paper researches t</w:t>
      </w:r>
      <w:r w:rsidR="00DD641F">
        <w:rPr>
          <w:lang w:eastAsia="en-GB"/>
        </w:rPr>
        <w:t xml:space="preserve">he extent to which various countries are dependent on the United States and other Western nations to connect to popular internet destinations [10]. In general terms, their results show that </w:t>
      </w:r>
      <w:r w:rsidR="007A27AC">
        <w:rPr>
          <w:lang w:eastAsia="en-GB"/>
        </w:rPr>
        <w:t xml:space="preserve">underserved regions of the globe are dependent on North America and Europe. In some cases, over 85% of traffic from an independent nation was routed through another country such as the United States. </w:t>
      </w:r>
      <w:r w:rsidR="0067738A">
        <w:rPr>
          <w:lang w:eastAsia="en-GB"/>
        </w:rPr>
        <w:t xml:space="preserve">However, they also found that by using Region Aware Networking, they were able to route traffic away from these hegemonies with middle to high success rates. </w:t>
      </w:r>
    </w:p>
    <w:p w14:paraId="2601CA4A" w14:textId="2DBA35A7" w:rsidR="003E5960" w:rsidRDefault="003E5960" w:rsidP="00010CE3">
      <w:pPr>
        <w:rPr>
          <w:lang w:eastAsia="en-GB"/>
        </w:rPr>
      </w:pPr>
    </w:p>
    <w:p w14:paraId="5BA9070E" w14:textId="266C5166" w:rsidR="003E5960" w:rsidRDefault="003E5960" w:rsidP="00010CE3">
      <w:pPr>
        <w:rPr>
          <w:lang w:eastAsia="en-GB"/>
        </w:rPr>
      </w:pPr>
      <w:r>
        <w:rPr>
          <w:lang w:eastAsia="en-GB"/>
        </w:rPr>
        <w:t>An example extract of their findings is shown below:</w:t>
      </w:r>
    </w:p>
    <w:p w14:paraId="247B8E19" w14:textId="72274EEC" w:rsidR="003E5960" w:rsidRDefault="003E5960" w:rsidP="00010CE3">
      <w:pPr>
        <w:rPr>
          <w:lang w:eastAsia="en-GB"/>
        </w:rPr>
      </w:pPr>
      <w:r>
        <w:rPr>
          <w:noProof/>
          <w:lang w:eastAsia="en-GB"/>
        </w:rPr>
        <w:drawing>
          <wp:inline distT="0" distB="0" distL="0" distR="0" wp14:anchorId="16DF6416" wp14:editId="130F569E">
            <wp:extent cx="3009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900" cy="2085975"/>
                    </a:xfrm>
                    <a:prstGeom prst="rect">
                      <a:avLst/>
                    </a:prstGeom>
                  </pic:spPr>
                </pic:pic>
              </a:graphicData>
            </a:graphic>
          </wp:inline>
        </w:drawing>
      </w:r>
    </w:p>
    <w:p w14:paraId="690B95BD" w14:textId="77777777" w:rsidR="003E5960" w:rsidRDefault="003E5960" w:rsidP="00010CE3">
      <w:pPr>
        <w:rPr>
          <w:lang w:eastAsia="en-GB"/>
        </w:rPr>
      </w:pPr>
    </w:p>
    <w:p w14:paraId="08B6CEF3" w14:textId="5B91599A" w:rsidR="0067738A" w:rsidRDefault="003E5960" w:rsidP="004B41B6">
      <w:pPr>
        <w:rPr>
          <w:szCs w:val="28"/>
          <w:lang w:eastAsia="en-GB"/>
        </w:rPr>
      </w:pPr>
      <w:r>
        <w:rPr>
          <w:lang w:eastAsia="en-GB"/>
        </w:rPr>
        <w:t xml:space="preserve">For example, in Brazil, 77% of internet paths terminated in the United States. </w:t>
      </w:r>
      <w:r w:rsidR="0067738A">
        <w:rPr>
          <w:szCs w:val="28"/>
          <w:lang w:eastAsia="en-GB"/>
        </w:rPr>
        <w:t>This is significant</w:t>
      </w:r>
      <w:r w:rsidR="004F79A2">
        <w:rPr>
          <w:szCs w:val="28"/>
          <w:lang w:eastAsia="en-GB"/>
        </w:rPr>
        <w:t xml:space="preserve"> for this report</w:t>
      </w:r>
      <w:r w:rsidR="0067738A">
        <w:rPr>
          <w:szCs w:val="28"/>
          <w:lang w:eastAsia="en-GB"/>
        </w:rPr>
        <w:t xml:space="preserve"> </w:t>
      </w:r>
      <w:r w:rsidR="004F79A2">
        <w:rPr>
          <w:szCs w:val="28"/>
          <w:lang w:eastAsia="en-GB"/>
        </w:rPr>
        <w:t xml:space="preserve">as it showed that </w:t>
      </w:r>
      <w:r w:rsidR="0067738A">
        <w:rPr>
          <w:szCs w:val="28"/>
          <w:lang w:eastAsia="en-GB"/>
        </w:rPr>
        <w:t xml:space="preserve">the level of malicious routing that a nation’s citizens are exposed to extends beyond just the country they live in </w:t>
      </w:r>
      <w:r w:rsidR="00CD5266">
        <w:rPr>
          <w:szCs w:val="28"/>
          <w:lang w:eastAsia="en-GB"/>
        </w:rPr>
        <w:t>and</w:t>
      </w:r>
      <w:r w:rsidR="0067738A">
        <w:rPr>
          <w:szCs w:val="28"/>
          <w:lang w:eastAsia="en-GB"/>
        </w:rPr>
        <w:t xml:space="preserve"> includes nearby hegemonic nations where traffic is likely to be routed through. It will be worth considering the impact and measurability of this when defining what constitutes as malicious routing. It also bring</w:t>
      </w:r>
      <w:r w:rsidR="00AF2632">
        <w:rPr>
          <w:szCs w:val="28"/>
          <w:lang w:eastAsia="en-GB"/>
        </w:rPr>
        <w:t>s</w:t>
      </w:r>
      <w:r w:rsidR="0067738A">
        <w:rPr>
          <w:szCs w:val="28"/>
          <w:lang w:eastAsia="en-GB"/>
        </w:rPr>
        <w:t xml:space="preserve"> up the question of whether nations should be judged based on solely their own policies, or whether neighbouring hegemonic entities need to be taken into consideration. </w:t>
      </w:r>
    </w:p>
    <w:p w14:paraId="5C75EE27" w14:textId="77777777" w:rsidR="00BF1224" w:rsidRPr="002B052F" w:rsidRDefault="00BF1224" w:rsidP="004B41B6">
      <w:pPr>
        <w:rPr>
          <w:szCs w:val="28"/>
          <w:lang w:eastAsia="en-GB"/>
        </w:rPr>
      </w:pPr>
    </w:p>
    <w:p w14:paraId="572265C4" w14:textId="0A6E6A62" w:rsidR="00CC0A47" w:rsidRDefault="009279E6" w:rsidP="009279E6">
      <w:pPr>
        <w:pStyle w:val="Heading2"/>
      </w:pPr>
      <w:bookmarkStart w:id="46" w:name="_Toc1308073"/>
      <w:r>
        <w:lastRenderedPageBreak/>
        <w:t>2.4 Quantifying Information Exposure in Internet Routing</w:t>
      </w:r>
      <w:bookmarkEnd w:id="46"/>
    </w:p>
    <w:p w14:paraId="48F3EF31" w14:textId="512C107A" w:rsidR="009279E6" w:rsidRDefault="009279E6" w:rsidP="009279E6"/>
    <w:p w14:paraId="327931EB" w14:textId="35BFDA35" w:rsidR="007322CF" w:rsidRDefault="009279E6" w:rsidP="007322CF">
      <w:r>
        <w:t xml:space="preserve">In close relation to the last paper, this paper </w:t>
      </w:r>
      <w:r w:rsidR="001C6527">
        <w:t>measures the extent to which communications between pairs of countries are exposed to other countries [11].</w:t>
      </w:r>
      <w:r w:rsidR="007322CF">
        <w:t xml:space="preserve"> </w:t>
      </w:r>
      <w:r w:rsidR="004D7AFD">
        <w:t>It was</w:t>
      </w:r>
      <w:r w:rsidR="007322CF">
        <w:t xml:space="preserve"> found that, even </w:t>
      </w:r>
      <w:r w:rsidR="00413F9C">
        <w:t>when sending data between</w:t>
      </w:r>
      <w:r w:rsidR="007322CF">
        <w:t xml:space="preserve"> physically adjacent countries, there is a high level of information exposure. Typically, even short</w:t>
      </w:r>
      <w:r w:rsidR="00413F9C">
        <w:t xml:space="preserve"> international</w:t>
      </w:r>
      <w:r w:rsidR="007322CF">
        <w:t xml:space="preserve"> paths route through at least 3 separate countries. It was shown that the better connected a country is, the more their information is exposed and there is a trade-off between robustness and information exposure.</w:t>
      </w:r>
      <w:r w:rsidR="00A91500">
        <w:t xml:space="preserve"> </w:t>
      </w:r>
      <w:r w:rsidR="004F79A2">
        <w:t xml:space="preserve">An important feature when measuring a nation’s internet robustness was the number of independent routing paths between surrounding nations, however it was shown that as the number of paths increases </w:t>
      </w:r>
      <w:r w:rsidR="00A91500">
        <w:t>the level of information exposure</w:t>
      </w:r>
      <w:r w:rsidR="004F79A2">
        <w:t xml:space="preserve"> proportionally increases as well</w:t>
      </w:r>
      <w:r w:rsidR="00A91500">
        <w:t xml:space="preserve">. This is because internet routing is ‘best effort’ and </w:t>
      </w:r>
      <w:r w:rsidR="000D0B01">
        <w:t xml:space="preserve">if there are many alternate paths available, then there is a higher chance one of those paths will be chosen. </w:t>
      </w:r>
    </w:p>
    <w:p w14:paraId="31BFE41A" w14:textId="299E87E6" w:rsidR="000D0B01" w:rsidRDefault="000D0B01" w:rsidP="007322CF"/>
    <w:p w14:paraId="491F409A" w14:textId="60BAED89" w:rsidR="00A91500" w:rsidRDefault="004F79A2" w:rsidP="007322CF">
      <w:r>
        <w:t>This is significant for this report because w</w:t>
      </w:r>
      <w:r w:rsidR="000D0B01">
        <w:t xml:space="preserve">hen defining exposure to malicious routing, it will be important to include whether the nation in question has many independent paths. With a greater number of paths to choose from, the likelihood of a packets taking an alternative path increases. If these alternative paths route through a nation that performs malicious routing, then the likelihood that the original data packet could be intercepted or observed increases. </w:t>
      </w:r>
      <w:r w:rsidR="008760D6">
        <w:t>To quantify this chance, a function that takes a nation’s proximity with countries that perform malicious routing, and that nation’s number of independent paths will be created</w:t>
      </w:r>
      <w:r w:rsidR="00B369CC">
        <w:t>.</w:t>
      </w:r>
      <w:r w:rsidR="00394670">
        <w:t xml:space="preserve"> This will then </w:t>
      </w:r>
      <w:r w:rsidR="00CD3FAE">
        <w:t>be used as one of the features that makes up malicious routing.</w:t>
      </w:r>
    </w:p>
    <w:p w14:paraId="07325513" w14:textId="4A5813AA" w:rsidR="00A91500" w:rsidRDefault="00A91500" w:rsidP="007322CF"/>
    <w:p w14:paraId="2FF72ED6" w14:textId="4150DD5D" w:rsidR="0029577E" w:rsidRDefault="0029577E" w:rsidP="0029577E">
      <w:pPr>
        <w:pStyle w:val="Heading2"/>
      </w:pPr>
      <w:bookmarkStart w:id="47" w:name="_Toc1308074"/>
      <w:r>
        <w:t xml:space="preserve">2.5 </w:t>
      </w:r>
      <w:r w:rsidR="00657A36">
        <w:t>Schengen Routing: A Compliance Analysis</w:t>
      </w:r>
      <w:bookmarkEnd w:id="47"/>
    </w:p>
    <w:p w14:paraId="564903B6" w14:textId="4A204F88" w:rsidR="008A0429" w:rsidRDefault="008A0429" w:rsidP="008A0429"/>
    <w:p w14:paraId="5497FC42" w14:textId="3D62E2D8" w:rsidR="008A0429" w:rsidRDefault="006E07D3" w:rsidP="008A0429">
      <w:r>
        <w:t xml:space="preserve">As explored earlier, due to the internet’s best effort approach to packet routing, there is a chance that packets will unnecessarily pass through additional nations before reaching the destination. To try to counteract this, European intelligence agencies </w:t>
      </w:r>
      <w:r w:rsidR="00235318">
        <w:t xml:space="preserve">developed Schengen Routing. The aim of which is to make sure that when the sender and receiver are both within the Schengen area, </w:t>
      </w:r>
      <w:r w:rsidR="00F4127B">
        <w:t>their packets are entirely routed within the Schengen area.</w:t>
      </w:r>
    </w:p>
    <w:p w14:paraId="15A55D1A" w14:textId="03F15FC1" w:rsidR="00F4127B" w:rsidRDefault="00F4127B" w:rsidP="008A0429"/>
    <w:p w14:paraId="5DF31028" w14:textId="32E5D325" w:rsidR="00F4127B" w:rsidRDefault="00F4127B" w:rsidP="008A0429">
      <w:r>
        <w:t>This paper [12] investigate</w:t>
      </w:r>
      <w:r w:rsidR="00CD3FAE">
        <w:t>d</w:t>
      </w:r>
      <w:r>
        <w:t xml:space="preserve"> weaknesses of Schengen Routing, specifically looking into </w:t>
      </w:r>
      <w:r w:rsidR="00914EB5">
        <w:t xml:space="preserve">the compliance of available routes and the amount that any nation uses Schengen compliant routes. The paper found that up to 39.7% of routes within the EU were Schengen compliant and compliance levels for individual countries ranged from 0% to 80%. </w:t>
      </w:r>
      <w:r w:rsidR="00716A29">
        <w:t xml:space="preserve">The choropleth map shown in </w:t>
      </w:r>
      <w:r w:rsidR="00716A29" w:rsidRPr="00716A29">
        <w:rPr>
          <w:i/>
        </w:rPr>
        <w:t>figure 1</w:t>
      </w:r>
      <w:r w:rsidR="00716A29">
        <w:t xml:space="preserve"> has been extracted from the report and shows compliance levels by nation within the EU.</w:t>
      </w:r>
    </w:p>
    <w:p w14:paraId="3719B17F" w14:textId="77777777" w:rsidR="00716A29" w:rsidRDefault="00716A29" w:rsidP="008A0429"/>
    <w:p w14:paraId="30D7E271" w14:textId="77777777" w:rsidR="00716A29" w:rsidRDefault="00716A29" w:rsidP="00716A29">
      <w:pPr>
        <w:keepNext/>
      </w:pPr>
      <w:r>
        <w:rPr>
          <w:noProof/>
          <w:lang w:eastAsia="en-GB"/>
        </w:rPr>
        <w:drawing>
          <wp:inline distT="0" distB="0" distL="0" distR="0" wp14:anchorId="5C69443E" wp14:editId="344F6194">
            <wp:extent cx="5400040" cy="4098290"/>
            <wp:effectExtent l="0" t="0" r="0" b="0"/>
            <wp:docPr id="1" name="Picture 1" descr="Schengen routing compliance levels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ngen routing compliance levelsÂ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98290"/>
                    </a:xfrm>
                    <a:prstGeom prst="rect">
                      <a:avLst/>
                    </a:prstGeom>
                    <a:noFill/>
                    <a:ln>
                      <a:noFill/>
                    </a:ln>
                  </pic:spPr>
                </pic:pic>
              </a:graphicData>
            </a:graphic>
          </wp:inline>
        </w:drawing>
      </w:r>
    </w:p>
    <w:p w14:paraId="78F5701E" w14:textId="36E56651" w:rsidR="00716A29" w:rsidRPr="00BF1224" w:rsidRDefault="00716A29" w:rsidP="001166EA">
      <w:pPr>
        <w:pStyle w:val="Caption"/>
        <w:jc w:val="center"/>
        <w:rPr>
          <w:color w:val="auto"/>
          <w:sz w:val="24"/>
          <w:szCs w:val="24"/>
        </w:rPr>
      </w:pPr>
      <w:r w:rsidRPr="00BF1224">
        <w:rPr>
          <w:color w:val="auto"/>
          <w:sz w:val="24"/>
          <w:szCs w:val="24"/>
        </w:rPr>
        <w:t xml:space="preserve">Figure </w:t>
      </w:r>
      <w:r w:rsidRPr="00BF1224">
        <w:rPr>
          <w:color w:val="auto"/>
          <w:sz w:val="24"/>
          <w:szCs w:val="24"/>
        </w:rPr>
        <w:fldChar w:fldCharType="begin"/>
      </w:r>
      <w:r w:rsidRPr="00BF1224">
        <w:rPr>
          <w:color w:val="auto"/>
          <w:sz w:val="24"/>
          <w:szCs w:val="24"/>
        </w:rPr>
        <w:instrText xml:space="preserve"> SEQ Figure \* ARABIC </w:instrText>
      </w:r>
      <w:r w:rsidRPr="00BF1224">
        <w:rPr>
          <w:color w:val="auto"/>
          <w:sz w:val="24"/>
          <w:szCs w:val="24"/>
        </w:rPr>
        <w:fldChar w:fldCharType="separate"/>
      </w:r>
      <w:r w:rsidRPr="00BF1224">
        <w:rPr>
          <w:noProof/>
          <w:color w:val="auto"/>
          <w:sz w:val="24"/>
          <w:szCs w:val="24"/>
        </w:rPr>
        <w:t>1</w:t>
      </w:r>
      <w:r w:rsidRPr="00BF1224">
        <w:rPr>
          <w:color w:val="auto"/>
          <w:sz w:val="24"/>
          <w:szCs w:val="24"/>
        </w:rPr>
        <w:fldChar w:fldCharType="end"/>
      </w:r>
      <w:r w:rsidRPr="00BF1224">
        <w:rPr>
          <w:color w:val="auto"/>
          <w:sz w:val="24"/>
          <w:szCs w:val="24"/>
        </w:rPr>
        <w:t>: Schengen Routing compliance levels</w:t>
      </w:r>
      <w:r w:rsidR="005B3628" w:rsidRPr="00BF1224">
        <w:rPr>
          <w:color w:val="auto"/>
          <w:sz w:val="24"/>
          <w:szCs w:val="24"/>
        </w:rPr>
        <w:t xml:space="preserve"> from [12]</w:t>
      </w:r>
    </w:p>
    <w:p w14:paraId="192C932C" w14:textId="6FBB2D53" w:rsidR="0029577E" w:rsidRDefault="0029577E" w:rsidP="007322CF"/>
    <w:p w14:paraId="7AC6C156" w14:textId="0EA93065" w:rsidR="00716A29" w:rsidRDefault="001166EA" w:rsidP="007322CF">
      <w:r>
        <w:t xml:space="preserve">This legislation </w:t>
      </w:r>
      <w:r w:rsidR="00CD3FAE">
        <w:t>helps</w:t>
      </w:r>
      <w:r>
        <w:t xml:space="preserve"> reduce the exposure to malicious routing. However, this only affects a small proportion of the world, so when quantifying malicious routing</w:t>
      </w:r>
      <w:r w:rsidR="00F06B05">
        <w:t>,</w:t>
      </w:r>
      <w:r>
        <w:t xml:space="preserve"> some nations will be subject to unique features that are not applicable </w:t>
      </w:r>
      <w:r w:rsidR="00F06B05">
        <w:t xml:space="preserve">to others. </w:t>
      </w:r>
      <w:r w:rsidR="0066321F">
        <w:t>Therefore,</w:t>
      </w:r>
      <w:r w:rsidR="00F06B05">
        <w:t xml:space="preserve"> </w:t>
      </w:r>
      <w:r w:rsidR="007002ED">
        <w:t xml:space="preserve">for this report </w:t>
      </w:r>
      <w:r w:rsidR="00F06B05">
        <w:t>it may be necessary to assess the impact of legislation such as this for each nation individually.</w:t>
      </w:r>
      <w:r>
        <w:t xml:space="preserve"> </w:t>
      </w:r>
    </w:p>
    <w:p w14:paraId="264C19A3" w14:textId="1B491EFA" w:rsidR="0066321F" w:rsidRDefault="0066321F" w:rsidP="007322CF"/>
    <w:p w14:paraId="5F362FB0" w14:textId="3CD06F18" w:rsidR="00DE62F8" w:rsidRDefault="00DE62F8" w:rsidP="007322CF"/>
    <w:p w14:paraId="2342C4BC" w14:textId="472E7099" w:rsidR="00DE62F8" w:rsidRDefault="00DE62F8" w:rsidP="00DE62F8">
      <w:pPr>
        <w:pStyle w:val="Heading2"/>
      </w:pPr>
      <w:bookmarkStart w:id="48" w:name="_Toc1308075"/>
      <w:r>
        <w:t xml:space="preserve">2.6 </w:t>
      </w:r>
      <w:r w:rsidR="00FC19FF">
        <w:t>Politically Motivated DDoS</w:t>
      </w:r>
      <w:bookmarkEnd w:id="48"/>
    </w:p>
    <w:p w14:paraId="5BA26776" w14:textId="0067F775" w:rsidR="00FC19FF" w:rsidRDefault="00FC19FF" w:rsidP="00FC19FF"/>
    <w:p w14:paraId="2F8CF1F6" w14:textId="04F830CB" w:rsidR="00FC19FF" w:rsidRDefault="00FC19FF" w:rsidP="00FC19FF">
      <w:r>
        <w:t xml:space="preserve">This paper [13] documents and analyses the reasons behind many of the recent denial of service attacks directed from governments. </w:t>
      </w:r>
      <w:r w:rsidR="0030150F">
        <w:t xml:space="preserve">It documents the nations involved, their expected reasons and the result of the attack. </w:t>
      </w:r>
    </w:p>
    <w:p w14:paraId="407486FB" w14:textId="516B1D9B" w:rsidR="0030150F" w:rsidRDefault="0030150F" w:rsidP="00FC19FF"/>
    <w:p w14:paraId="155B95A8" w14:textId="11B10DAD" w:rsidR="0030150F" w:rsidRDefault="0030150F" w:rsidP="00FC19FF">
      <w:r>
        <w:t xml:space="preserve">The records from this paper will be used alongside the </w:t>
      </w:r>
      <w:proofErr w:type="spellStart"/>
      <w:r w:rsidR="00A34F21">
        <w:t>DDoSDB</w:t>
      </w:r>
      <w:proofErr w:type="spellEnd"/>
      <w:r w:rsidR="00A34F21">
        <w:t xml:space="preserve"> [14], a database that records global denial of service attacks, to gauge an idea of the nations involved in orchestrating DDoS attacks. This information will</w:t>
      </w:r>
      <w:r w:rsidR="00A01654">
        <w:t xml:space="preserve"> partially represent a nation’s propensity to conduct offensive cyber-attacks. The combined dataset will form one of </w:t>
      </w:r>
      <w:r w:rsidR="00A01654">
        <w:lastRenderedPageBreak/>
        <w:t>the features of malicious routing that, alongside the Mirai-like signatures [18] cover the attacking side of malicious routing. The victims of the attacks will also be recorded and will be an important feature in</w:t>
      </w:r>
      <w:r w:rsidR="00A34F21">
        <w:t xml:space="preserve"> the exposure of other </w:t>
      </w:r>
      <w:proofErr w:type="spellStart"/>
      <w:r w:rsidR="00A34F21">
        <w:t>nation’s</w:t>
      </w:r>
      <w:proofErr w:type="spellEnd"/>
      <w:r w:rsidR="00A34F21">
        <w:t xml:space="preserve"> to malicious routing activity. </w:t>
      </w:r>
    </w:p>
    <w:p w14:paraId="075FFBE7" w14:textId="77777777" w:rsidR="00FC19FF" w:rsidRPr="00FC19FF" w:rsidRDefault="00FC19FF" w:rsidP="00FC19FF"/>
    <w:p w14:paraId="13974EB0" w14:textId="30D7FB42" w:rsidR="00AA5AF6" w:rsidRDefault="00AA5AF6" w:rsidP="00AA5AF6">
      <w:pPr>
        <w:pStyle w:val="Heading2"/>
        <w:rPr>
          <w:lang w:eastAsia="en-GB"/>
        </w:rPr>
      </w:pPr>
      <w:bookmarkStart w:id="49" w:name="_Toc1308076"/>
      <w:r>
        <w:rPr>
          <w:lang w:eastAsia="en-GB"/>
        </w:rPr>
        <w:t>2.</w:t>
      </w:r>
      <w:r w:rsidR="00DE62F8">
        <w:rPr>
          <w:lang w:eastAsia="en-GB"/>
        </w:rPr>
        <w:t>7</w:t>
      </w:r>
      <w:r>
        <w:rPr>
          <w:lang w:eastAsia="en-GB"/>
        </w:rPr>
        <w:t xml:space="preserve"> Related Work</w:t>
      </w:r>
      <w:r w:rsidR="00D6687D">
        <w:rPr>
          <w:lang w:eastAsia="en-GB"/>
        </w:rPr>
        <w:t>: Freedom Indexes</w:t>
      </w:r>
      <w:bookmarkEnd w:id="49"/>
    </w:p>
    <w:p w14:paraId="7DA448FD" w14:textId="68CED80F" w:rsidR="00AA5AF6" w:rsidRDefault="00AA5AF6" w:rsidP="00AA5AF6">
      <w:pPr>
        <w:rPr>
          <w:lang w:eastAsia="en-GB"/>
        </w:rPr>
      </w:pPr>
    </w:p>
    <w:p w14:paraId="6243A36B" w14:textId="450FD3DA" w:rsidR="00D6687D" w:rsidRDefault="00D6687D" w:rsidP="00AA5AF6">
      <w:pPr>
        <w:rPr>
          <w:lang w:eastAsia="en-GB"/>
        </w:rPr>
      </w:pPr>
      <w:r>
        <w:rPr>
          <w:lang w:eastAsia="en-GB"/>
        </w:rPr>
        <w:t xml:space="preserve">Measurements of freedom will provide a necessary backbone </w:t>
      </w:r>
      <w:r w:rsidR="00FC7719">
        <w:rPr>
          <w:lang w:eastAsia="en-GB"/>
        </w:rPr>
        <w:t xml:space="preserve">from which any correlations with malicious routing will be found. There are many various measurements of freedom and freedom indexes available online. For this project, the primary freedom index that will be contrasted is the Freedom on the Net Index 2018 [15]. This is because we predict that malicious routing behaviour will correlate closest with internet freedom. </w:t>
      </w:r>
    </w:p>
    <w:p w14:paraId="63C689FF" w14:textId="43F890D0" w:rsidR="0033060F" w:rsidRDefault="00866454" w:rsidP="0052130B">
      <w:pPr>
        <w:rPr>
          <w:lang w:eastAsia="en-GB"/>
        </w:rPr>
      </w:pPr>
      <w:r>
        <w:rPr>
          <w:lang w:eastAsia="en-GB"/>
        </w:rPr>
        <w:t xml:space="preserve">However, predictions are frequently wrong, therefore other freedom measures listed below will also be analysed. </w:t>
      </w:r>
    </w:p>
    <w:p w14:paraId="31D8563A" w14:textId="5370C0AB" w:rsidR="00866454" w:rsidRDefault="00866454" w:rsidP="0052130B">
      <w:pPr>
        <w:rPr>
          <w:lang w:eastAsia="en-GB"/>
        </w:rPr>
      </w:pPr>
    </w:p>
    <w:p w14:paraId="279C328B" w14:textId="64CA56C3" w:rsidR="00866454" w:rsidRDefault="00866454" w:rsidP="00866454">
      <w:pPr>
        <w:pStyle w:val="Heading3"/>
        <w:rPr>
          <w:lang w:eastAsia="en-GB"/>
        </w:rPr>
      </w:pPr>
      <w:bookmarkStart w:id="50" w:name="_Toc1308077"/>
      <w:r>
        <w:rPr>
          <w:lang w:eastAsia="en-GB"/>
        </w:rPr>
        <w:t>2.7.1 Freedom o</w:t>
      </w:r>
      <w:r w:rsidR="0015150F">
        <w:rPr>
          <w:lang w:eastAsia="en-GB"/>
        </w:rPr>
        <w:t>f</w:t>
      </w:r>
      <w:r>
        <w:rPr>
          <w:lang w:eastAsia="en-GB"/>
        </w:rPr>
        <w:t xml:space="preserve"> the Net 2018</w:t>
      </w:r>
      <w:bookmarkEnd w:id="50"/>
    </w:p>
    <w:p w14:paraId="79B368E2" w14:textId="79F95855" w:rsidR="00866454" w:rsidRDefault="00866454" w:rsidP="00866454">
      <w:pPr>
        <w:rPr>
          <w:lang w:eastAsia="en-GB"/>
        </w:rPr>
      </w:pPr>
      <w:r>
        <w:rPr>
          <w:lang w:eastAsia="en-GB"/>
        </w:rPr>
        <w:t xml:space="preserve">[15] This will be the main index that malicious routing in contrasted with. The index covers 65 countries and 87% of the world’s internet users. It’s divided into 3 main features that are analysed for each country individually: </w:t>
      </w:r>
    </w:p>
    <w:p w14:paraId="6DBEB4EE" w14:textId="7DC51125" w:rsidR="00866454" w:rsidRPr="00B76227" w:rsidRDefault="00866454" w:rsidP="00866454">
      <w:pPr>
        <w:pStyle w:val="ListParagraph"/>
        <w:numPr>
          <w:ilvl w:val="0"/>
          <w:numId w:val="6"/>
        </w:numPr>
        <w:rPr>
          <w:b/>
          <w:lang w:eastAsia="en-GB"/>
        </w:rPr>
      </w:pPr>
      <w:r w:rsidRPr="00B76227">
        <w:rPr>
          <w:b/>
          <w:lang w:eastAsia="en-GB"/>
        </w:rPr>
        <w:t>Obstacles to access</w:t>
      </w:r>
    </w:p>
    <w:p w14:paraId="0C2FBAE5" w14:textId="0680BAD8" w:rsidR="00866454" w:rsidRDefault="00866454" w:rsidP="00866454">
      <w:pPr>
        <w:pStyle w:val="ListParagraph"/>
        <w:rPr>
          <w:lang w:eastAsia="en-GB"/>
        </w:rPr>
      </w:pPr>
      <w:r>
        <w:rPr>
          <w:lang w:eastAsia="en-GB"/>
        </w:rPr>
        <w:t>Referring to how difficult it is for an individual to get online.</w:t>
      </w:r>
    </w:p>
    <w:p w14:paraId="138C9C4E" w14:textId="065EFFDA" w:rsidR="00866454" w:rsidRPr="00B76227" w:rsidRDefault="00866454" w:rsidP="00866454">
      <w:pPr>
        <w:pStyle w:val="ListParagraph"/>
        <w:numPr>
          <w:ilvl w:val="0"/>
          <w:numId w:val="6"/>
        </w:numPr>
        <w:rPr>
          <w:b/>
          <w:lang w:eastAsia="en-GB"/>
        </w:rPr>
      </w:pPr>
      <w:r w:rsidRPr="00B76227">
        <w:rPr>
          <w:b/>
          <w:lang w:eastAsia="en-GB"/>
        </w:rPr>
        <w:t>Limits on content</w:t>
      </w:r>
    </w:p>
    <w:p w14:paraId="058A1442" w14:textId="26877C89" w:rsidR="00866454" w:rsidRDefault="00866454" w:rsidP="00866454">
      <w:pPr>
        <w:pStyle w:val="ListParagraph"/>
        <w:rPr>
          <w:lang w:eastAsia="en-GB"/>
        </w:rPr>
      </w:pPr>
      <w:r>
        <w:rPr>
          <w:lang w:eastAsia="en-GB"/>
        </w:rPr>
        <w:t xml:space="preserve">Referring to </w:t>
      </w:r>
      <w:r w:rsidR="00B76227">
        <w:rPr>
          <w:lang w:eastAsia="en-GB"/>
        </w:rPr>
        <w:t>top down restrictions on what can and cannot be shared online.</w:t>
      </w:r>
    </w:p>
    <w:p w14:paraId="36C165BE" w14:textId="3552566E" w:rsidR="00B76227" w:rsidRPr="00B76227" w:rsidRDefault="00B76227" w:rsidP="00B76227">
      <w:pPr>
        <w:pStyle w:val="ListParagraph"/>
        <w:numPr>
          <w:ilvl w:val="0"/>
          <w:numId w:val="6"/>
        </w:numPr>
        <w:rPr>
          <w:b/>
          <w:lang w:eastAsia="en-GB"/>
        </w:rPr>
      </w:pPr>
      <w:r w:rsidRPr="00B76227">
        <w:rPr>
          <w:b/>
          <w:lang w:eastAsia="en-GB"/>
        </w:rPr>
        <w:t>Violation of user rights</w:t>
      </w:r>
    </w:p>
    <w:p w14:paraId="75CCD3CA" w14:textId="153141DB" w:rsidR="00B76227" w:rsidRDefault="00B76227" w:rsidP="00D15E94">
      <w:pPr>
        <w:pStyle w:val="ListParagraph"/>
        <w:rPr>
          <w:lang w:eastAsia="en-GB"/>
        </w:rPr>
      </w:pPr>
      <w:r>
        <w:rPr>
          <w:lang w:eastAsia="en-GB"/>
        </w:rPr>
        <w:t xml:space="preserve">Measures legal protections and restrictions on online activity. </w:t>
      </w:r>
    </w:p>
    <w:p w14:paraId="21BD8C99" w14:textId="0597FF90" w:rsidR="00D15E94" w:rsidRDefault="00D15E94" w:rsidP="00D15E94">
      <w:pPr>
        <w:rPr>
          <w:lang w:eastAsia="en-GB"/>
        </w:rPr>
      </w:pPr>
    </w:p>
    <w:p w14:paraId="3333E65E" w14:textId="691980AF" w:rsidR="00D15E94" w:rsidRDefault="00D15E94" w:rsidP="00D15E94">
      <w:pPr>
        <w:rPr>
          <w:lang w:eastAsia="en-GB"/>
        </w:rPr>
      </w:pPr>
    </w:p>
    <w:p w14:paraId="126A9FEE" w14:textId="30A68F4A" w:rsidR="00D15E94" w:rsidRDefault="00D15E94" w:rsidP="00D15E94">
      <w:pPr>
        <w:pStyle w:val="Heading3"/>
        <w:rPr>
          <w:lang w:eastAsia="en-GB"/>
        </w:rPr>
      </w:pPr>
      <w:bookmarkStart w:id="51" w:name="_Toc1308078"/>
      <w:r>
        <w:rPr>
          <w:lang w:eastAsia="en-GB"/>
        </w:rPr>
        <w:t>2.7.2 Freedom of the Press 2017</w:t>
      </w:r>
      <w:bookmarkEnd w:id="51"/>
    </w:p>
    <w:p w14:paraId="00D3E79F" w14:textId="771DE330" w:rsidR="00D15E94" w:rsidRDefault="00D15E94" w:rsidP="00D15E94">
      <w:pPr>
        <w:rPr>
          <w:lang w:eastAsia="en-GB"/>
        </w:rPr>
      </w:pPr>
      <w:r>
        <w:rPr>
          <w:lang w:eastAsia="en-GB"/>
        </w:rPr>
        <w:t xml:space="preserve">As used in 2.2 [7], (The Politics of Routing) </w:t>
      </w:r>
      <w:r w:rsidR="00AE247B">
        <w:rPr>
          <w:lang w:eastAsia="en-GB"/>
        </w:rPr>
        <w:t xml:space="preserve">Freedom of the Press [16] has been used in the past as a good measure of individual freedom and freedom of speech. While it has its limitations, as outlined earlier, its rankings are significantly different from the Freedom of the Net Index and may provide an additional interesting correlation to explore. </w:t>
      </w:r>
    </w:p>
    <w:p w14:paraId="71338DC1" w14:textId="61D20BFD" w:rsidR="00AE247B" w:rsidRDefault="00AE247B" w:rsidP="00D15E94">
      <w:pPr>
        <w:rPr>
          <w:lang w:eastAsia="en-GB"/>
        </w:rPr>
      </w:pPr>
    </w:p>
    <w:p w14:paraId="5222D1E2" w14:textId="5999AA4A" w:rsidR="00AE247B" w:rsidRPr="00D15E94" w:rsidRDefault="00AE247B" w:rsidP="00AE247B">
      <w:pPr>
        <w:pStyle w:val="Heading3"/>
        <w:rPr>
          <w:lang w:eastAsia="en-GB"/>
        </w:rPr>
      </w:pPr>
      <w:bookmarkStart w:id="52" w:name="_Toc1308079"/>
      <w:r>
        <w:rPr>
          <w:lang w:eastAsia="en-GB"/>
        </w:rPr>
        <w:t xml:space="preserve">2.7.3 </w:t>
      </w:r>
      <w:r w:rsidR="00211AFF">
        <w:rPr>
          <w:lang w:eastAsia="en-GB"/>
        </w:rPr>
        <w:t xml:space="preserve">The Human Freedom Index </w:t>
      </w:r>
      <w:r w:rsidR="00E97A33">
        <w:rPr>
          <w:lang w:eastAsia="en-GB"/>
        </w:rPr>
        <w:t>(</w:t>
      </w:r>
      <w:r w:rsidR="00E97A33" w:rsidRPr="00E97A33">
        <w:rPr>
          <w:i/>
          <w:lang w:eastAsia="en-GB"/>
        </w:rPr>
        <w:t>updated for 2018</w:t>
      </w:r>
      <w:r w:rsidR="00E97A33">
        <w:rPr>
          <w:lang w:eastAsia="en-GB"/>
        </w:rPr>
        <w:t>)</w:t>
      </w:r>
      <w:bookmarkEnd w:id="52"/>
    </w:p>
    <w:p w14:paraId="73A6E32B" w14:textId="055AE665" w:rsidR="00354E5F" w:rsidRDefault="00E97A33">
      <w:pPr>
        <w:rPr>
          <w:lang w:eastAsia="en-GB"/>
        </w:rPr>
      </w:pPr>
      <w:r>
        <w:rPr>
          <w:lang w:eastAsia="en-GB"/>
        </w:rPr>
        <w:t>This index</w:t>
      </w:r>
      <w:r w:rsidR="00217882">
        <w:rPr>
          <w:lang w:eastAsia="en-GB"/>
        </w:rPr>
        <w:t xml:space="preserve"> [17]</w:t>
      </w:r>
      <w:r>
        <w:rPr>
          <w:lang w:eastAsia="en-GB"/>
        </w:rPr>
        <w:t xml:space="preserve"> focus’ on overall freedom of a nation’s citizens, taking over 100 features divided into personal and economic freedoms. It will be interesting to compare the results from this very broad index, with the more specific indexes mentioned above. It may also provide an interesting analysis to try to find the single feature from this index that correlates best with malicious routing propensity. </w:t>
      </w:r>
    </w:p>
    <w:p w14:paraId="0B45710F" w14:textId="020F010E" w:rsidR="0097757D" w:rsidRDefault="0097757D">
      <w:pPr>
        <w:rPr>
          <w:lang w:eastAsia="en-GB"/>
        </w:rPr>
      </w:pPr>
    </w:p>
    <w:p w14:paraId="14A816D5" w14:textId="4D4173B9" w:rsidR="0097757D" w:rsidRDefault="0097757D" w:rsidP="0097757D">
      <w:pPr>
        <w:pStyle w:val="Heading3"/>
        <w:rPr>
          <w:lang w:eastAsia="en-GB"/>
        </w:rPr>
      </w:pPr>
      <w:bookmarkStart w:id="53" w:name="_Toc1308080"/>
      <w:r>
        <w:rPr>
          <w:lang w:eastAsia="en-GB"/>
        </w:rPr>
        <w:lastRenderedPageBreak/>
        <w:t>2.7.4 State of World Liberty Index 2018</w:t>
      </w:r>
      <w:bookmarkEnd w:id="53"/>
    </w:p>
    <w:p w14:paraId="630167C2" w14:textId="79CB589F" w:rsidR="0097757D" w:rsidRPr="0097757D" w:rsidRDefault="0097757D" w:rsidP="0097757D">
      <w:pPr>
        <w:rPr>
          <w:lang w:eastAsia="en-GB"/>
        </w:rPr>
      </w:pPr>
      <w:r>
        <w:rPr>
          <w:lang w:eastAsia="en-GB"/>
        </w:rPr>
        <w:t xml:space="preserve">The State of World Liberty index [30] is a combination of freedom indices including 2.7.2 FOTP and 2.7.3 HFI. It aims to create the most accurate relative ranking of nations from the perspective of the economic and social liberties enjoyed by the average citizen within the state.  </w:t>
      </w:r>
    </w:p>
    <w:p w14:paraId="3345E820" w14:textId="77777777" w:rsidR="00354E5F" w:rsidRDefault="00354E5F">
      <w:pPr>
        <w:rPr>
          <w:lang w:eastAsia="en-GB"/>
        </w:rPr>
      </w:pPr>
    </w:p>
    <w:p w14:paraId="5688EF4E" w14:textId="29BADD6D" w:rsidR="00921C4A" w:rsidRDefault="00354E5F" w:rsidP="00921C4A">
      <w:pPr>
        <w:pStyle w:val="Heading2"/>
        <w:rPr>
          <w:lang w:eastAsia="en-GB"/>
        </w:rPr>
      </w:pPr>
      <w:bookmarkStart w:id="54" w:name="_Toc1308081"/>
      <w:r>
        <w:rPr>
          <w:lang w:eastAsia="en-GB"/>
        </w:rPr>
        <w:t xml:space="preserve">2.8 Related Work: </w:t>
      </w:r>
      <w:r w:rsidR="000A418D">
        <w:rPr>
          <w:lang w:eastAsia="en-GB"/>
        </w:rPr>
        <w:t>Data Logs</w:t>
      </w:r>
      <w:bookmarkEnd w:id="54"/>
    </w:p>
    <w:p w14:paraId="533BB740" w14:textId="28137209" w:rsidR="00921C4A" w:rsidRDefault="00921C4A" w:rsidP="00921C4A">
      <w:pPr>
        <w:rPr>
          <w:lang w:eastAsia="en-GB"/>
        </w:rPr>
      </w:pPr>
    </w:p>
    <w:p w14:paraId="0D0A8BCE" w14:textId="0B8739B8" w:rsidR="0035355B" w:rsidRDefault="000A418D" w:rsidP="000A418D">
      <w:pPr>
        <w:pStyle w:val="Heading3"/>
        <w:rPr>
          <w:lang w:eastAsia="en-GB"/>
        </w:rPr>
      </w:pPr>
      <w:bookmarkStart w:id="55" w:name="_Toc1308082"/>
      <w:r>
        <w:rPr>
          <w:lang w:eastAsia="en-GB"/>
        </w:rPr>
        <w:t>2.8.1 Bad Packets Report (Ongoing)</w:t>
      </w:r>
      <w:bookmarkEnd w:id="55"/>
    </w:p>
    <w:p w14:paraId="3351FE7A" w14:textId="25742233" w:rsidR="0071185A" w:rsidRDefault="00274D47" w:rsidP="000A418D">
      <w:pPr>
        <w:rPr>
          <w:lang w:eastAsia="en-GB"/>
        </w:rPr>
      </w:pPr>
      <w:r>
        <w:rPr>
          <w:lang w:eastAsia="en-GB"/>
        </w:rPr>
        <w:t xml:space="preserve">The Bad Packets Report </w:t>
      </w:r>
      <w:r w:rsidR="00217882">
        <w:rPr>
          <w:lang w:eastAsia="en-GB"/>
        </w:rPr>
        <w:t xml:space="preserve">[18] scans for </w:t>
      </w:r>
      <w:r w:rsidR="0071185A">
        <w:rPr>
          <w:lang w:eastAsia="en-GB"/>
        </w:rPr>
        <w:t>packets</w:t>
      </w:r>
      <w:r w:rsidR="00217882">
        <w:rPr>
          <w:lang w:eastAsia="en-GB"/>
        </w:rPr>
        <w:t xml:space="preserve"> that </w:t>
      </w:r>
      <w:r w:rsidR="00E622B4">
        <w:rPr>
          <w:lang w:eastAsia="en-GB"/>
        </w:rPr>
        <w:t>resemble the original</w:t>
      </w:r>
      <w:r w:rsidR="00217882">
        <w:rPr>
          <w:lang w:eastAsia="en-GB"/>
        </w:rPr>
        <w:t xml:space="preserve"> Mirai source code. </w:t>
      </w:r>
      <w:r w:rsidR="0071185A">
        <w:rPr>
          <w:lang w:eastAsia="en-GB"/>
        </w:rPr>
        <w:t xml:space="preserve">This is possible because </w:t>
      </w:r>
      <w:r w:rsidR="00217882">
        <w:rPr>
          <w:lang w:eastAsia="en-GB"/>
        </w:rPr>
        <w:t xml:space="preserve">Mirai’s TCP sequence numbers will equal the value of the target’s IP address. The report records the source nation, IP and AS of Mirai-like packets and publishes them online. </w:t>
      </w:r>
      <w:r w:rsidR="004447FB">
        <w:rPr>
          <w:lang w:eastAsia="en-GB"/>
        </w:rPr>
        <w:t>Th</w:t>
      </w:r>
      <w:r w:rsidR="0071185A">
        <w:rPr>
          <w:lang w:eastAsia="en-GB"/>
        </w:rPr>
        <w:t xml:space="preserve">is information will be extrapolated along with Mirai Botnet activity to produce an indicator of the offensive malicious routing taking place inside any given nation. </w:t>
      </w:r>
      <w:proofErr w:type="gramStart"/>
      <w:r w:rsidR="00AD7FF0">
        <w:rPr>
          <w:lang w:eastAsia="en-GB"/>
        </w:rPr>
        <w:t>Unfortunately</w:t>
      </w:r>
      <w:proofErr w:type="gramEnd"/>
      <w:r w:rsidR="00AD7FF0">
        <w:rPr>
          <w:lang w:eastAsia="en-GB"/>
        </w:rPr>
        <w:t xml:space="preserve"> the accessible historical data only dates back to September 2018 so the comprehensiveness is somewhat limited by its short time frame however it still gives a good indication. </w:t>
      </w:r>
    </w:p>
    <w:p w14:paraId="3EA84B57" w14:textId="595F0BAA" w:rsidR="0071185A" w:rsidRDefault="0071185A" w:rsidP="000A418D">
      <w:pPr>
        <w:rPr>
          <w:lang w:eastAsia="en-GB"/>
        </w:rPr>
      </w:pPr>
    </w:p>
    <w:p w14:paraId="2E4F6867" w14:textId="5217BA3D" w:rsidR="0071185A" w:rsidRDefault="0071185A" w:rsidP="0071185A">
      <w:pPr>
        <w:pStyle w:val="Heading3"/>
        <w:rPr>
          <w:lang w:eastAsia="en-GB"/>
        </w:rPr>
      </w:pPr>
      <w:bookmarkStart w:id="56" w:name="_Toc1308083"/>
      <w:r>
        <w:rPr>
          <w:lang w:eastAsia="en-GB"/>
        </w:rPr>
        <w:t>2.8.2 Mirai Botnet Activity (Data from Jan 2017 – Jan 2019)</w:t>
      </w:r>
      <w:bookmarkEnd w:id="56"/>
    </w:p>
    <w:p w14:paraId="3C3B2A57" w14:textId="77777777" w:rsidR="0004306D" w:rsidRDefault="00AD7FF0" w:rsidP="0071185A">
      <w:pPr>
        <w:rPr>
          <w:color w:val="auto"/>
          <w:shd w:val="clear" w:color="auto" w:fill="FFFFFF"/>
        </w:rPr>
      </w:pPr>
      <w:proofErr w:type="gramStart"/>
      <w:r>
        <w:rPr>
          <w:lang w:eastAsia="en-GB"/>
        </w:rPr>
        <w:t>Similarly</w:t>
      </w:r>
      <w:proofErr w:type="gramEnd"/>
      <w:r>
        <w:rPr>
          <w:lang w:eastAsia="en-GB"/>
        </w:rPr>
        <w:t xml:space="preserve"> to 2.8.1</w:t>
      </w:r>
      <w:r w:rsidR="008425DB">
        <w:rPr>
          <w:lang w:eastAsia="en-GB"/>
        </w:rPr>
        <w:t xml:space="preserve"> this dataset also comes from the Bad Packets Report [18] and</w:t>
      </w:r>
      <w:r>
        <w:rPr>
          <w:lang w:eastAsia="en-GB"/>
        </w:rPr>
        <w:t xml:space="preserve"> holds information on Mirai activity. Instead of recording instances of Mirai-like source code, it instead </w:t>
      </w:r>
      <w:r w:rsidRPr="00AD7FF0">
        <w:rPr>
          <w:color w:val="auto"/>
          <w:lang w:eastAsia="en-GB"/>
        </w:rPr>
        <w:t xml:space="preserve">records </w:t>
      </w:r>
      <w:r w:rsidRPr="00AD7FF0">
        <w:rPr>
          <w:color w:val="auto"/>
          <w:shd w:val="clear" w:color="auto" w:fill="FFFFFF"/>
        </w:rPr>
        <w:t>all the IP interfaces observed as part of Mirai-like botnets between 2017-2019.</w:t>
      </w:r>
      <w:r w:rsidR="00FB6DE9">
        <w:rPr>
          <w:color w:val="auto"/>
          <w:shd w:val="clear" w:color="auto" w:fill="FFFFFF"/>
        </w:rPr>
        <w:t xml:space="preserve"> </w:t>
      </w:r>
      <w:r w:rsidR="00077F89">
        <w:rPr>
          <w:color w:val="auto"/>
          <w:shd w:val="clear" w:color="auto" w:fill="FFFFFF"/>
        </w:rPr>
        <w:t>Due to the larger time frame, this dataset is far more comprehensive than 2.8.1 and there are not any empty areas.</w:t>
      </w:r>
      <w:r w:rsidR="008425DB">
        <w:rPr>
          <w:color w:val="auto"/>
          <w:shd w:val="clear" w:color="auto" w:fill="FFFFFF"/>
        </w:rPr>
        <w:t xml:space="preserve"> </w:t>
      </w:r>
      <w:r w:rsidR="005A2C99">
        <w:rPr>
          <w:color w:val="auto"/>
          <w:shd w:val="clear" w:color="auto" w:fill="FFFFFF"/>
        </w:rPr>
        <w:t xml:space="preserve">It will provide an insight into how many devices in any given nation are part of a Mirai-like botnet. </w:t>
      </w:r>
    </w:p>
    <w:p w14:paraId="16409F88" w14:textId="77777777" w:rsidR="0004306D" w:rsidRDefault="0004306D" w:rsidP="0071185A">
      <w:pPr>
        <w:rPr>
          <w:color w:val="auto"/>
          <w:shd w:val="clear" w:color="auto" w:fill="FFFFFF"/>
        </w:rPr>
      </w:pPr>
    </w:p>
    <w:p w14:paraId="7350A98C" w14:textId="089FED0E" w:rsidR="0071185A" w:rsidRPr="00AD7FF0" w:rsidRDefault="005A2C99" w:rsidP="0071185A">
      <w:pPr>
        <w:rPr>
          <w:lang w:eastAsia="en-GB"/>
        </w:rPr>
      </w:pPr>
      <w:r>
        <w:rPr>
          <w:color w:val="auto"/>
          <w:shd w:val="clear" w:color="auto" w:fill="FFFFFF"/>
        </w:rPr>
        <w:t xml:space="preserve">While this dataset will give a </w:t>
      </w:r>
      <w:r w:rsidR="0051218A">
        <w:rPr>
          <w:color w:val="auto"/>
          <w:shd w:val="clear" w:color="auto" w:fill="FFFFFF"/>
        </w:rPr>
        <w:t xml:space="preserve">decent indication of the level of Mirai activity in a nation, it should be noted that a significant proportion of recorded Mirai activity is proportional to the amount of cloud services that are hosted in a given nation. This is because cloud hosting platforms are also used by criminals to host malicious software and increase botnet capability. While cloud providers in general try to remove this kind of software, due to the automated nature of the process, it is very easy for criminals to simply set up another ‘service’ under a different alias. </w:t>
      </w:r>
      <w:r w:rsidR="0004306D">
        <w:rPr>
          <w:color w:val="auto"/>
          <w:shd w:val="clear" w:color="auto" w:fill="FFFFFF"/>
        </w:rPr>
        <w:t xml:space="preserve">On top of this, it would be incorrect to assume that all or even most malicious software found on cloud providers has been targeted towards that provider’s host nation. It is important to make clear that there is a distinction between the Mirai-like botnet’s host locations and that botnet’s various targets. This dataset records host locations only. </w:t>
      </w:r>
    </w:p>
    <w:p w14:paraId="0988E9F2" w14:textId="77777777" w:rsidR="004447FB" w:rsidRDefault="004447FB" w:rsidP="00921C4A">
      <w:pPr>
        <w:rPr>
          <w:lang w:eastAsia="en-GB"/>
        </w:rPr>
      </w:pPr>
    </w:p>
    <w:p w14:paraId="067B39D6" w14:textId="475E6DE7" w:rsidR="004447FB" w:rsidRDefault="004447FB" w:rsidP="004447FB">
      <w:pPr>
        <w:pStyle w:val="Heading3"/>
        <w:rPr>
          <w:lang w:eastAsia="en-GB"/>
        </w:rPr>
      </w:pPr>
      <w:bookmarkStart w:id="57" w:name="_Toc1308084"/>
      <w:r>
        <w:rPr>
          <w:lang w:eastAsia="en-GB"/>
        </w:rPr>
        <w:t>2.8.</w:t>
      </w:r>
      <w:r w:rsidR="008425DB">
        <w:rPr>
          <w:lang w:eastAsia="en-GB"/>
        </w:rPr>
        <w:t>3</w:t>
      </w:r>
      <w:r>
        <w:rPr>
          <w:lang w:eastAsia="en-GB"/>
        </w:rPr>
        <w:t xml:space="preserve"> BGPMON (Ongoing)</w:t>
      </w:r>
      <w:bookmarkEnd w:id="57"/>
    </w:p>
    <w:p w14:paraId="01DF526E" w14:textId="333A14AF" w:rsidR="00A01654" w:rsidRDefault="004447FB" w:rsidP="004447FB">
      <w:pPr>
        <w:rPr>
          <w:lang w:eastAsia="en-GB"/>
        </w:rPr>
      </w:pPr>
      <w:proofErr w:type="spellStart"/>
      <w:r>
        <w:rPr>
          <w:lang w:eastAsia="en-GB"/>
        </w:rPr>
        <w:t>BGPStream</w:t>
      </w:r>
      <w:proofErr w:type="spellEnd"/>
      <w:r>
        <w:rPr>
          <w:lang w:eastAsia="en-GB"/>
        </w:rPr>
        <w:t xml:space="preserve"> [19] records hijacks, leaks and outages in BGP.</w:t>
      </w:r>
      <w:r w:rsidR="00B35B15">
        <w:rPr>
          <w:lang w:eastAsia="en-GB"/>
        </w:rPr>
        <w:t xml:space="preserve"> The service records the length of the outage and the AS that it occurred in. It’s intended for network engineers to work around outages, however</w:t>
      </w:r>
      <w:r w:rsidR="00BE4086">
        <w:rPr>
          <w:lang w:eastAsia="en-GB"/>
        </w:rPr>
        <w:t xml:space="preserve"> it</w:t>
      </w:r>
      <w:r w:rsidR="00B35B15">
        <w:rPr>
          <w:lang w:eastAsia="en-GB"/>
        </w:rPr>
        <w:t xml:space="preserve"> will </w:t>
      </w:r>
      <w:r w:rsidR="00BE4086">
        <w:rPr>
          <w:lang w:eastAsia="en-GB"/>
        </w:rPr>
        <w:t xml:space="preserve">also be useful for this report since the affected nations are also recorded. This information will aid in calculating the exposure to </w:t>
      </w:r>
      <w:r w:rsidR="00BE4086">
        <w:rPr>
          <w:lang w:eastAsia="en-GB"/>
        </w:rPr>
        <w:lastRenderedPageBreak/>
        <w:t>malicious routing, although it must be noted that not all BGP outages stem from malicious intent.</w:t>
      </w:r>
      <w:r w:rsidR="0004306D">
        <w:rPr>
          <w:lang w:eastAsia="en-GB"/>
        </w:rPr>
        <w:t xml:space="preserve"> Unfortunately, there is no practical way to determine which outages are caused by malicious </w:t>
      </w:r>
      <w:proofErr w:type="gramStart"/>
      <w:r w:rsidR="0004306D">
        <w:rPr>
          <w:lang w:eastAsia="en-GB"/>
        </w:rPr>
        <w:t>actors</w:t>
      </w:r>
      <w:proofErr w:type="gramEnd"/>
      <w:r w:rsidR="0004306D">
        <w:rPr>
          <w:lang w:eastAsia="en-GB"/>
        </w:rPr>
        <w:t xml:space="preserve"> so it is noted that there is a degree of inaccuracy in using this dataset</w:t>
      </w:r>
      <w:r w:rsidR="00EE2E95">
        <w:rPr>
          <w:lang w:eastAsia="en-GB"/>
        </w:rPr>
        <w:t xml:space="preserve"> as a measurement for which nation’s ASes are most at risk of hijacks. </w:t>
      </w:r>
    </w:p>
    <w:p w14:paraId="5181791E" w14:textId="77777777" w:rsidR="00A01654" w:rsidRDefault="00A01654" w:rsidP="004447FB">
      <w:pPr>
        <w:rPr>
          <w:lang w:eastAsia="en-GB"/>
        </w:rPr>
      </w:pPr>
    </w:p>
    <w:p w14:paraId="7AF080C3" w14:textId="5CA853C8" w:rsidR="00A01654" w:rsidRDefault="00A01654" w:rsidP="00A01654">
      <w:pPr>
        <w:pStyle w:val="Heading3"/>
        <w:rPr>
          <w:lang w:eastAsia="en-GB"/>
        </w:rPr>
      </w:pPr>
      <w:bookmarkStart w:id="58" w:name="_Toc1308085"/>
      <w:r>
        <w:rPr>
          <w:lang w:eastAsia="en-GB"/>
        </w:rPr>
        <w:t>2.8.</w:t>
      </w:r>
      <w:r w:rsidR="008425DB">
        <w:rPr>
          <w:lang w:eastAsia="en-GB"/>
        </w:rPr>
        <w:t>4</w:t>
      </w:r>
      <w:r>
        <w:rPr>
          <w:lang w:eastAsia="en-GB"/>
        </w:rPr>
        <w:t xml:space="preserve"> </w:t>
      </w:r>
      <w:r w:rsidR="00CA21C1">
        <w:rPr>
          <w:lang w:eastAsia="en-GB"/>
        </w:rPr>
        <w:t>Routing Dependencies (Jan 2019)</w:t>
      </w:r>
      <w:bookmarkEnd w:id="58"/>
    </w:p>
    <w:p w14:paraId="7DD27F2D" w14:textId="77777777" w:rsidR="001D6985" w:rsidRDefault="00CA21C1" w:rsidP="00CA21C1">
      <w:pPr>
        <w:rPr>
          <w:lang w:eastAsia="en-GB"/>
        </w:rPr>
      </w:pPr>
      <w:r>
        <w:rPr>
          <w:lang w:eastAsia="en-GB"/>
        </w:rPr>
        <w:t xml:space="preserve">As was explained in </w:t>
      </w:r>
      <w:r w:rsidR="001D6985">
        <w:rPr>
          <w:lang w:eastAsia="en-GB"/>
        </w:rPr>
        <w:t xml:space="preserve">the Information Exposure paper [11], highly interconnected ASes have an increased chance of accidently exposing data to other ASes in different nations, even when the two end points are within the same host nation. This can be due to the service in use being dependent on infrastructure that is physically located in another country. For example, accessing Facebook in Mexico routes requests to Facebook’s data centre in the US, thus exposing the data to the American mass surveillance programs. Whether the data is actually compromised during flight is another matter entirely, however for this paper it will not be considered due to limited research in that area. </w:t>
      </w:r>
    </w:p>
    <w:p w14:paraId="5387A496" w14:textId="77777777" w:rsidR="001D6985" w:rsidRDefault="001D6985" w:rsidP="00CA21C1">
      <w:pPr>
        <w:rPr>
          <w:lang w:eastAsia="en-GB"/>
        </w:rPr>
      </w:pPr>
    </w:p>
    <w:p w14:paraId="4A1C69A4" w14:textId="250026A3" w:rsidR="00CA21C1" w:rsidRDefault="001D6985" w:rsidP="00CA21C1">
      <w:pPr>
        <w:rPr>
          <w:lang w:eastAsia="en-GB"/>
        </w:rPr>
      </w:pPr>
      <w:r>
        <w:rPr>
          <w:lang w:eastAsia="en-GB"/>
        </w:rPr>
        <w:t xml:space="preserve">Data can also be exposed through the internet’s best effort approach to packet forwarding at the network level, where </w:t>
      </w:r>
      <w:r w:rsidR="00EF1547">
        <w:rPr>
          <w:lang w:eastAsia="en-GB"/>
        </w:rPr>
        <w:t xml:space="preserve">packets may be forwarded through routes that traverse other nations, despite the two end points being located in the same host nation. For example, data travelling from London to Manchester is frequently routed through Amsterdam because both links are of similar speed and latency. In the past, this has sometimes been favourable for intelligence agencies such as the NSA (US) who were legally allowed to intercept data packets travelling across US borders. A technique called Boomeranging was used to encourage packets to be forwarded across borders even when it was not necessary, thus allowing them to be intercepted. </w:t>
      </w:r>
    </w:p>
    <w:p w14:paraId="11D7144F" w14:textId="0332CD0E" w:rsidR="00EF1547" w:rsidRDefault="00EF1547" w:rsidP="00CA21C1">
      <w:pPr>
        <w:rPr>
          <w:lang w:eastAsia="en-GB"/>
        </w:rPr>
      </w:pPr>
    </w:p>
    <w:p w14:paraId="0FB75C7E" w14:textId="68AA1421" w:rsidR="0033060F" w:rsidRDefault="00EF1547" w:rsidP="00785DB5">
      <w:pPr>
        <w:rPr>
          <w:lang w:eastAsia="en-GB"/>
        </w:rPr>
      </w:pPr>
      <w:r>
        <w:rPr>
          <w:lang w:eastAsia="en-GB"/>
        </w:rPr>
        <w:t>Whenever data packets cross an international border, there is a chance that they’ll be intercepted</w:t>
      </w:r>
      <w:r w:rsidR="008F3633">
        <w:rPr>
          <w:lang w:eastAsia="en-GB"/>
        </w:rPr>
        <w:t>. The specific</w:t>
      </w:r>
      <w:r>
        <w:rPr>
          <w:lang w:eastAsia="en-GB"/>
        </w:rPr>
        <w:t xml:space="preserve"> nation they pass through is also important in determining the chance of interception. The </w:t>
      </w:r>
      <w:r w:rsidR="00887278">
        <w:rPr>
          <w:lang w:eastAsia="en-GB"/>
        </w:rPr>
        <w:t>R</w:t>
      </w:r>
      <w:r>
        <w:rPr>
          <w:lang w:eastAsia="en-GB"/>
        </w:rPr>
        <w:t xml:space="preserve">outing </w:t>
      </w:r>
      <w:r w:rsidR="00887278">
        <w:rPr>
          <w:lang w:eastAsia="en-GB"/>
        </w:rPr>
        <w:t>De</w:t>
      </w:r>
      <w:r>
        <w:rPr>
          <w:lang w:eastAsia="en-GB"/>
        </w:rPr>
        <w:t xml:space="preserve">pendencies </w:t>
      </w:r>
      <w:r w:rsidR="00887278">
        <w:rPr>
          <w:lang w:eastAsia="en-GB"/>
        </w:rPr>
        <w:t>D</w:t>
      </w:r>
      <w:r>
        <w:rPr>
          <w:lang w:eastAsia="en-GB"/>
        </w:rPr>
        <w:t>ataset g</w:t>
      </w:r>
      <w:r w:rsidR="00E11BC2">
        <w:rPr>
          <w:lang w:eastAsia="en-GB"/>
        </w:rPr>
        <w:t>ives</w:t>
      </w:r>
      <w:r>
        <w:rPr>
          <w:lang w:eastAsia="en-GB"/>
        </w:rPr>
        <w:t xml:space="preserve"> </w:t>
      </w:r>
      <w:r w:rsidRPr="00EF1547">
        <w:rPr>
          <w:color w:val="auto"/>
          <w:lang w:eastAsia="en-GB"/>
        </w:rPr>
        <w:t xml:space="preserve">the </w:t>
      </w:r>
      <w:r w:rsidRPr="00EF1547">
        <w:rPr>
          <w:color w:val="auto"/>
          <w:shd w:val="clear" w:color="auto" w:fill="FFFFFF"/>
        </w:rPr>
        <w:t>fraction of paths that traverse another country</w:t>
      </w:r>
      <w:r>
        <w:rPr>
          <w:color w:val="auto"/>
          <w:shd w:val="clear" w:color="auto" w:fill="FFFFFF"/>
        </w:rPr>
        <w:t xml:space="preserve">, as a list </w:t>
      </w:r>
      <w:r w:rsidR="00887278">
        <w:rPr>
          <w:color w:val="auto"/>
          <w:shd w:val="clear" w:color="auto" w:fill="FFFFFF"/>
        </w:rPr>
        <w:t>of</w:t>
      </w:r>
      <w:r>
        <w:rPr>
          <w:color w:val="auto"/>
          <w:shd w:val="clear" w:color="auto" w:fill="FFFFFF"/>
        </w:rPr>
        <w:t xml:space="preserve"> all nations that data travelled through. </w:t>
      </w:r>
      <w:r w:rsidR="00887278">
        <w:rPr>
          <w:color w:val="auto"/>
          <w:shd w:val="clear" w:color="auto" w:fill="FFFFFF"/>
        </w:rPr>
        <w:t>To make this very large dataset more useful, a list of nations that perform surveillance of data in any regard w</w:t>
      </w:r>
      <w:r w:rsidR="00E11BC2">
        <w:rPr>
          <w:color w:val="auto"/>
          <w:shd w:val="clear" w:color="auto" w:fill="FFFFFF"/>
        </w:rPr>
        <w:t>ill be</w:t>
      </w:r>
      <w:r w:rsidR="00887278">
        <w:rPr>
          <w:color w:val="auto"/>
          <w:shd w:val="clear" w:color="auto" w:fill="FFFFFF"/>
        </w:rPr>
        <w:t xml:space="preserve"> compiled. For each nation in the Routing Dependencies Dataset, the percentage of paths that traverse nations that perform surveillance </w:t>
      </w:r>
      <w:r w:rsidR="00E11BC2">
        <w:rPr>
          <w:color w:val="auto"/>
          <w:shd w:val="clear" w:color="auto" w:fill="FFFFFF"/>
        </w:rPr>
        <w:t>will then be</w:t>
      </w:r>
      <w:r w:rsidR="00887278">
        <w:rPr>
          <w:color w:val="auto"/>
          <w:shd w:val="clear" w:color="auto" w:fill="FFFFFF"/>
        </w:rPr>
        <w:t xml:space="preserve"> compiled. This </w:t>
      </w:r>
      <w:r w:rsidR="00E11BC2">
        <w:rPr>
          <w:color w:val="auto"/>
          <w:shd w:val="clear" w:color="auto" w:fill="FFFFFF"/>
        </w:rPr>
        <w:t>will create</w:t>
      </w:r>
      <w:r w:rsidR="00887278">
        <w:rPr>
          <w:color w:val="auto"/>
          <w:shd w:val="clear" w:color="auto" w:fill="FFFFFF"/>
        </w:rPr>
        <w:t xml:space="preserve"> a more compact dataset that record</w:t>
      </w:r>
      <w:r w:rsidR="00E11BC2">
        <w:rPr>
          <w:color w:val="auto"/>
          <w:shd w:val="clear" w:color="auto" w:fill="FFFFFF"/>
        </w:rPr>
        <w:t>s</w:t>
      </w:r>
      <w:r w:rsidR="00887278">
        <w:rPr>
          <w:color w:val="auto"/>
          <w:shd w:val="clear" w:color="auto" w:fill="FFFFFF"/>
        </w:rPr>
        <w:t xml:space="preserve"> the fraction of paths that traverse through nations who m</w:t>
      </w:r>
      <w:r w:rsidR="00E11BC2">
        <w:rPr>
          <w:color w:val="auto"/>
          <w:shd w:val="clear" w:color="auto" w:fill="FFFFFF"/>
        </w:rPr>
        <w:t xml:space="preserve">ight </w:t>
      </w:r>
      <w:r w:rsidR="00887278">
        <w:rPr>
          <w:color w:val="auto"/>
          <w:shd w:val="clear" w:color="auto" w:fill="FFFFFF"/>
        </w:rPr>
        <w:t xml:space="preserve">intercept them. By then summing the paths together, the total exposure to surveillance programs </w:t>
      </w:r>
      <w:r w:rsidR="00E11BC2">
        <w:rPr>
          <w:color w:val="auto"/>
          <w:shd w:val="clear" w:color="auto" w:fill="FFFFFF"/>
        </w:rPr>
        <w:t>will be</w:t>
      </w:r>
      <w:r w:rsidR="00887278">
        <w:rPr>
          <w:color w:val="auto"/>
          <w:shd w:val="clear" w:color="auto" w:fill="FFFFFF"/>
        </w:rPr>
        <w:t xml:space="preserve"> calculated for each nation. </w:t>
      </w:r>
      <w:r w:rsidR="0033060F">
        <w:rPr>
          <w:lang w:eastAsia="en-GB"/>
        </w:rPr>
        <w:br w:type="page"/>
      </w:r>
    </w:p>
    <w:p w14:paraId="0864146F" w14:textId="366FAC22" w:rsidR="0033060F" w:rsidRPr="004A5C9B" w:rsidRDefault="0033060F" w:rsidP="0033060F">
      <w:pPr>
        <w:rPr>
          <w:sz w:val="72"/>
          <w:szCs w:val="56"/>
          <w:lang w:eastAsia="en-GB"/>
        </w:rPr>
      </w:pPr>
      <w:r w:rsidRPr="004A5C9B">
        <w:rPr>
          <w:sz w:val="72"/>
          <w:szCs w:val="56"/>
          <w:lang w:eastAsia="en-GB"/>
        </w:rPr>
        <w:lastRenderedPageBreak/>
        <w:t xml:space="preserve">Chapter </w:t>
      </w:r>
      <w:r>
        <w:rPr>
          <w:sz w:val="72"/>
          <w:szCs w:val="56"/>
          <w:lang w:eastAsia="en-GB"/>
        </w:rPr>
        <w:t>3</w:t>
      </w:r>
    </w:p>
    <w:p w14:paraId="3C5EFA08" w14:textId="3FC0C9EE" w:rsidR="0052130B" w:rsidRDefault="004445A4" w:rsidP="0033060F">
      <w:pPr>
        <w:pStyle w:val="Heading1"/>
        <w:rPr>
          <w:lang w:eastAsia="en-GB"/>
        </w:rPr>
      </w:pPr>
      <w:bookmarkStart w:id="59" w:name="_Toc1308086"/>
      <w:r>
        <w:rPr>
          <w:lang w:eastAsia="en-GB"/>
        </w:rPr>
        <w:t>Freedom</w:t>
      </w:r>
      <w:bookmarkEnd w:id="59"/>
    </w:p>
    <w:p w14:paraId="02D3FE64" w14:textId="19D302EB" w:rsidR="0033060F" w:rsidRDefault="0033060F" w:rsidP="0033060F">
      <w:pPr>
        <w:rPr>
          <w:lang w:eastAsia="en-GB"/>
        </w:rPr>
      </w:pPr>
    </w:p>
    <w:p w14:paraId="4F23BAE1" w14:textId="729DD051" w:rsidR="0033060F" w:rsidRDefault="0033060F" w:rsidP="0033060F">
      <w:pPr>
        <w:pStyle w:val="Heading2"/>
        <w:rPr>
          <w:lang w:eastAsia="en-GB"/>
        </w:rPr>
      </w:pPr>
      <w:bookmarkStart w:id="60" w:name="_Toc1308087"/>
      <w:r>
        <w:rPr>
          <w:lang w:eastAsia="en-GB"/>
        </w:rPr>
        <w:t>3.1 Chapter Overview</w:t>
      </w:r>
      <w:bookmarkEnd w:id="60"/>
    </w:p>
    <w:p w14:paraId="104B4A15" w14:textId="77777777" w:rsidR="00E725EE" w:rsidRDefault="00E725EE" w:rsidP="0033060F">
      <w:pPr>
        <w:rPr>
          <w:lang w:eastAsia="en-GB"/>
        </w:rPr>
      </w:pPr>
    </w:p>
    <w:p w14:paraId="2B4DA9E4" w14:textId="582B4D8F" w:rsidR="0033060F" w:rsidRDefault="00A31CC4" w:rsidP="0033060F">
      <w:pPr>
        <w:rPr>
          <w:lang w:eastAsia="en-GB"/>
        </w:rPr>
      </w:pPr>
      <w:r>
        <w:rPr>
          <w:lang w:eastAsia="en-GB"/>
        </w:rPr>
        <w:t xml:space="preserve">This chapter will begin by looking into the problems associated </w:t>
      </w:r>
      <w:r w:rsidR="00C80335">
        <w:rPr>
          <w:lang w:eastAsia="en-GB"/>
        </w:rPr>
        <w:t xml:space="preserve">with defining freedom for both a nation and for an individual. The gradual decline in worldwide freedom will then be explored, including a brief overview of the Chinese model of censorship as well as the difficulties this creates when trying to define malicious routing. Following this, the freedom indexes that will be used to correlate with malicious routing will be outlined and their necessity for this report will be explained.  </w:t>
      </w:r>
    </w:p>
    <w:p w14:paraId="6BE0E8D9" w14:textId="2E51B86E" w:rsidR="00A140D2" w:rsidRDefault="00A140D2" w:rsidP="0033060F">
      <w:pPr>
        <w:rPr>
          <w:lang w:eastAsia="en-GB"/>
        </w:rPr>
      </w:pPr>
    </w:p>
    <w:p w14:paraId="101D2782" w14:textId="68291284" w:rsidR="00A140D2" w:rsidRDefault="00A140D2" w:rsidP="00A140D2">
      <w:pPr>
        <w:pStyle w:val="Heading2"/>
        <w:rPr>
          <w:lang w:eastAsia="en-GB"/>
        </w:rPr>
      </w:pPr>
      <w:bookmarkStart w:id="61" w:name="_Toc1308088"/>
      <w:r>
        <w:rPr>
          <w:lang w:eastAsia="en-GB"/>
        </w:rPr>
        <w:t>3.2 Defining Freedom</w:t>
      </w:r>
      <w:bookmarkEnd w:id="61"/>
    </w:p>
    <w:p w14:paraId="6290D7EA" w14:textId="77777777" w:rsidR="00E725EE" w:rsidRDefault="00E725EE" w:rsidP="00A140D2">
      <w:pPr>
        <w:rPr>
          <w:lang w:eastAsia="en-GB"/>
        </w:rPr>
      </w:pPr>
    </w:p>
    <w:p w14:paraId="0AB84768" w14:textId="3BF15401" w:rsidR="00A140D2" w:rsidRDefault="00F91DA2" w:rsidP="00A140D2">
      <w:pPr>
        <w:rPr>
          <w:lang w:eastAsia="en-GB"/>
        </w:rPr>
      </w:pPr>
      <w:r>
        <w:rPr>
          <w:lang w:eastAsia="en-GB"/>
        </w:rPr>
        <w:t xml:space="preserve">The issue of defining whether one has true freedom is a philosophical question that we still do not have definite answer to. </w:t>
      </w:r>
      <w:r w:rsidR="00C701A0">
        <w:rPr>
          <w:lang w:eastAsia="en-GB"/>
        </w:rPr>
        <w:t xml:space="preserve">It is such that two individuals in the same situation could give different answers when asked about it. Freedom is as much down to the individual’s perception of whether they are free, as it </w:t>
      </w:r>
      <w:r w:rsidR="00D82673">
        <w:rPr>
          <w:lang w:eastAsia="en-GB"/>
        </w:rPr>
        <w:t xml:space="preserve">is </w:t>
      </w:r>
      <w:r w:rsidR="00C701A0">
        <w:rPr>
          <w:lang w:eastAsia="en-GB"/>
        </w:rPr>
        <w:t xml:space="preserve">to the physical, social and </w:t>
      </w:r>
      <w:r w:rsidR="00D82673">
        <w:rPr>
          <w:lang w:eastAsia="en-GB"/>
        </w:rPr>
        <w:t>economic</w:t>
      </w:r>
      <w:r w:rsidR="00C701A0">
        <w:rPr>
          <w:lang w:eastAsia="en-GB"/>
        </w:rPr>
        <w:t xml:space="preserve"> constrains acting upon them. </w:t>
      </w:r>
    </w:p>
    <w:p w14:paraId="3F4FBC7A" w14:textId="70FE5E6C" w:rsidR="00C720F8" w:rsidRDefault="00C720F8" w:rsidP="00A140D2">
      <w:pPr>
        <w:rPr>
          <w:lang w:eastAsia="en-GB"/>
        </w:rPr>
      </w:pPr>
    </w:p>
    <w:p w14:paraId="697947B9" w14:textId="6C65F52B" w:rsidR="00C720F8" w:rsidRDefault="00BD20F9" w:rsidP="00A140D2">
      <w:pPr>
        <w:rPr>
          <w:lang w:eastAsia="en-GB"/>
        </w:rPr>
      </w:pPr>
      <w:r>
        <w:rPr>
          <w:lang w:eastAsia="en-GB"/>
        </w:rPr>
        <w:t>While it is possible to measure physical, social and economic constraints on freedom, it is very difficult to gather data on an individual’s perception of their own freedom. Even if such an extensive dataset were to exist, it may not even be helpful since our own standards and past experience feed into our perception of whether we are free. It is for this reason that citizen</w:t>
      </w:r>
      <w:r w:rsidR="001B2551">
        <w:rPr>
          <w:lang w:eastAsia="en-GB"/>
        </w:rPr>
        <w:t>s</w:t>
      </w:r>
      <w:r>
        <w:rPr>
          <w:lang w:eastAsia="en-GB"/>
        </w:rPr>
        <w:t xml:space="preserve"> in</w:t>
      </w:r>
      <w:r w:rsidR="00C0613F">
        <w:rPr>
          <w:lang w:eastAsia="en-GB"/>
        </w:rPr>
        <w:t xml:space="preserve"> both</w:t>
      </w:r>
      <w:r>
        <w:rPr>
          <w:lang w:eastAsia="en-GB"/>
        </w:rPr>
        <w:t xml:space="preserve"> </w:t>
      </w:r>
      <w:r w:rsidRPr="00BD20F9">
        <w:rPr>
          <w:lang w:eastAsia="en-GB"/>
        </w:rPr>
        <w:t>Pyongyang</w:t>
      </w:r>
      <w:r w:rsidR="00C0613F">
        <w:rPr>
          <w:lang w:eastAsia="en-GB"/>
        </w:rPr>
        <w:t xml:space="preserve"> and San Francisco</w:t>
      </w:r>
      <w:r>
        <w:rPr>
          <w:lang w:eastAsia="en-GB"/>
        </w:rPr>
        <w:t xml:space="preserve"> </w:t>
      </w:r>
      <w:r w:rsidR="00C0613F" w:rsidRPr="001B2551">
        <w:rPr>
          <w:i/>
          <w:lang w:eastAsia="en-GB"/>
        </w:rPr>
        <w:t>m</w:t>
      </w:r>
      <w:r w:rsidR="001B2551" w:rsidRPr="001B2551">
        <w:rPr>
          <w:i/>
          <w:lang w:eastAsia="en-GB"/>
        </w:rPr>
        <w:t>ight</w:t>
      </w:r>
      <w:r w:rsidR="00C0613F">
        <w:rPr>
          <w:lang w:eastAsia="en-GB"/>
        </w:rPr>
        <w:t xml:space="preserve"> answer “I am free” to the question of perceived freedom. </w:t>
      </w:r>
    </w:p>
    <w:p w14:paraId="353E123C" w14:textId="294E4936" w:rsidR="00A50C45" w:rsidRDefault="00A50C45" w:rsidP="00A140D2">
      <w:pPr>
        <w:rPr>
          <w:lang w:eastAsia="en-GB"/>
        </w:rPr>
      </w:pPr>
    </w:p>
    <w:p w14:paraId="3B5B660C" w14:textId="2299BDBD" w:rsidR="00A50C45" w:rsidRPr="00A140D2" w:rsidRDefault="00A50C45" w:rsidP="00A140D2">
      <w:pPr>
        <w:rPr>
          <w:lang w:eastAsia="en-GB"/>
        </w:rPr>
      </w:pPr>
      <w:r>
        <w:rPr>
          <w:lang w:eastAsia="en-GB"/>
        </w:rPr>
        <w:t xml:space="preserve">This problem translates </w:t>
      </w:r>
      <w:r w:rsidR="00121777">
        <w:rPr>
          <w:lang w:eastAsia="en-GB"/>
        </w:rPr>
        <w:t xml:space="preserve">almost exactly over to the digital world and the question of internet freedom. </w:t>
      </w:r>
      <w:r w:rsidR="001B2551">
        <w:rPr>
          <w:lang w:eastAsia="en-GB"/>
        </w:rPr>
        <w:t xml:space="preserve">However, it is far beyond the scope of this report to try to provide correlations with perceived freedom, online or in the real world. Therefore, only the quantitative measures of freedom will be used. By using </w:t>
      </w:r>
      <w:r w:rsidR="006A370E">
        <w:rPr>
          <w:lang w:eastAsia="en-GB"/>
        </w:rPr>
        <w:t>many individual</w:t>
      </w:r>
      <w:r w:rsidR="001B2551">
        <w:rPr>
          <w:lang w:eastAsia="en-GB"/>
        </w:rPr>
        <w:t xml:space="preserve"> quantitative measures</w:t>
      </w:r>
      <w:r w:rsidR="006A370E">
        <w:rPr>
          <w:lang w:eastAsia="en-GB"/>
        </w:rPr>
        <w:t xml:space="preserve"> of freedom</w:t>
      </w:r>
      <w:r w:rsidR="001B2551">
        <w:rPr>
          <w:lang w:eastAsia="en-GB"/>
        </w:rPr>
        <w:t xml:space="preserve"> such as analysing labour market regulation or </w:t>
      </w:r>
      <w:r w:rsidR="006A370E">
        <w:rPr>
          <w:lang w:eastAsia="en-GB"/>
        </w:rPr>
        <w:t xml:space="preserve">the integrity of the legal system, a hypothetical perfectly free state can be envisaged from which all real nations can be compared. This paper will use publicly available freedom indexes that rank nations’ freedom scores using quantitative means. </w:t>
      </w:r>
    </w:p>
    <w:p w14:paraId="72BD7EF2" w14:textId="77777777" w:rsidR="00F17623" w:rsidRDefault="00F17623">
      <w:pPr>
        <w:rPr>
          <w:lang w:eastAsia="en-GB"/>
        </w:rPr>
      </w:pPr>
    </w:p>
    <w:p w14:paraId="7378A603" w14:textId="19D910F3" w:rsidR="006E4777" w:rsidRDefault="00F17623" w:rsidP="00F17623">
      <w:pPr>
        <w:pStyle w:val="Heading2"/>
        <w:rPr>
          <w:lang w:eastAsia="en-GB"/>
        </w:rPr>
      </w:pPr>
      <w:bookmarkStart w:id="62" w:name="_Toc1308089"/>
      <w:r>
        <w:rPr>
          <w:lang w:eastAsia="en-GB"/>
        </w:rPr>
        <w:lastRenderedPageBreak/>
        <w:t>3.3</w:t>
      </w:r>
      <w:r w:rsidR="006E4777">
        <w:rPr>
          <w:lang w:eastAsia="en-GB"/>
        </w:rPr>
        <w:t xml:space="preserve"> Declin</w:t>
      </w:r>
      <w:r w:rsidR="001B2551">
        <w:rPr>
          <w:lang w:eastAsia="en-GB"/>
        </w:rPr>
        <w:t>ing</w:t>
      </w:r>
      <w:r w:rsidR="006E4777">
        <w:rPr>
          <w:lang w:eastAsia="en-GB"/>
        </w:rPr>
        <w:t xml:space="preserve"> Freedom</w:t>
      </w:r>
      <w:r w:rsidR="00E6704A">
        <w:rPr>
          <w:lang w:eastAsia="en-GB"/>
        </w:rPr>
        <w:t xml:space="preserve"> &amp; China</w:t>
      </w:r>
      <w:bookmarkEnd w:id="62"/>
    </w:p>
    <w:p w14:paraId="6CC2A036" w14:textId="77777777" w:rsidR="006A66B1" w:rsidRDefault="006A66B1" w:rsidP="006E4777">
      <w:pPr>
        <w:rPr>
          <w:lang w:eastAsia="en-GB"/>
        </w:rPr>
      </w:pPr>
    </w:p>
    <w:p w14:paraId="01782CE6" w14:textId="59519161" w:rsidR="006E4777" w:rsidRDefault="00871A59" w:rsidP="006E4777">
      <w:pPr>
        <w:rPr>
          <w:lang w:eastAsia="en-GB"/>
        </w:rPr>
      </w:pPr>
      <w:r>
        <w:rPr>
          <w:lang w:eastAsia="en-GB"/>
        </w:rPr>
        <w:t xml:space="preserve">According to the Freedom of the Net index [15], </w:t>
      </w:r>
      <w:r w:rsidR="00FA3201">
        <w:rPr>
          <w:lang w:eastAsia="en-GB"/>
        </w:rPr>
        <w:t xml:space="preserve">internet freedom has been in constant decline since 2010. In particular, in 2018 the report points to Facebook’s data exposure scandal involving Cambridge Analytica, security breaches affecting voters in democratic countries and the spread of false rumours and propaganda as reasons for the decline. </w:t>
      </w:r>
    </w:p>
    <w:p w14:paraId="6D5F83A9" w14:textId="03B0E237" w:rsidR="006E4777" w:rsidRDefault="006E4777" w:rsidP="006E4777">
      <w:pPr>
        <w:rPr>
          <w:lang w:eastAsia="en-GB"/>
        </w:rPr>
      </w:pPr>
    </w:p>
    <w:p w14:paraId="33E31BB5" w14:textId="47751906" w:rsidR="00D204D1" w:rsidRPr="0009234F" w:rsidRDefault="00D204D1" w:rsidP="006E4777">
      <w:pPr>
        <w:rPr>
          <w:lang w:eastAsia="en-GB"/>
        </w:rPr>
      </w:pPr>
      <w:r>
        <w:rPr>
          <w:lang w:eastAsia="en-GB"/>
        </w:rPr>
        <w:t>The consistently worst abuser of internet freedom is China, but worryingly 36 countries sent representatives to attend Chinese training and seminars on internet and information management. It has also recently been revealed that the Chinese censorship model extends beyond simple mass surveillance</w:t>
      </w:r>
      <w:r w:rsidR="0009234F">
        <w:rPr>
          <w:lang w:eastAsia="en-GB"/>
        </w:rPr>
        <w:t xml:space="preserve"> and</w:t>
      </w:r>
      <w:r>
        <w:rPr>
          <w:lang w:eastAsia="en-GB"/>
        </w:rPr>
        <w:t xml:space="preserve"> censorship </w:t>
      </w:r>
      <w:r w:rsidR="0009234F">
        <w:rPr>
          <w:lang w:eastAsia="en-GB"/>
        </w:rPr>
        <w:t>through bans. In her book: “</w:t>
      </w:r>
      <w:r w:rsidR="0009234F">
        <w:rPr>
          <w:i/>
          <w:lang w:eastAsia="en-GB"/>
        </w:rPr>
        <w:t xml:space="preserve">CENSORED </w:t>
      </w:r>
      <w:r w:rsidR="0009234F">
        <w:rPr>
          <w:lang w:eastAsia="en-GB"/>
        </w:rPr>
        <w:t xml:space="preserve">Distraction and Diversion inside China’s Great Firewall”, author Margaret E. Roberts [20] answers the question “Why do governments attempt to control information when these controls are easily circumvented”? </w:t>
      </w:r>
      <w:r w:rsidR="00A1091D">
        <w:rPr>
          <w:lang w:eastAsia="en-GB"/>
        </w:rPr>
        <w:t>T</w:t>
      </w:r>
      <w:r w:rsidR="0009234F">
        <w:rPr>
          <w:lang w:eastAsia="en-GB"/>
        </w:rPr>
        <w:t>hrough past short term ‘crackdowns’ on circumvention methods like VPN</w:t>
      </w:r>
      <w:r w:rsidR="00A1091D">
        <w:rPr>
          <w:lang w:eastAsia="en-GB"/>
        </w:rPr>
        <w:t>s</w:t>
      </w:r>
      <w:r w:rsidR="0009234F">
        <w:rPr>
          <w:lang w:eastAsia="en-GB"/>
        </w:rPr>
        <w:t xml:space="preserve"> </w:t>
      </w:r>
      <w:r w:rsidR="00A1091D">
        <w:rPr>
          <w:lang w:eastAsia="en-GB"/>
        </w:rPr>
        <w:t xml:space="preserve">the Chinese government has shown that it has the capacity to make the firewall less permeable but at the current time </w:t>
      </w:r>
      <w:proofErr w:type="spellStart"/>
      <w:r w:rsidR="00A1091D">
        <w:rPr>
          <w:lang w:eastAsia="en-GB"/>
        </w:rPr>
        <w:t>choses</w:t>
      </w:r>
      <w:proofErr w:type="spellEnd"/>
      <w:r w:rsidR="00A1091D">
        <w:rPr>
          <w:lang w:eastAsia="en-GB"/>
        </w:rPr>
        <w:t xml:space="preserve"> not to. Instead a more complex marriage between social engineering and computer science is being experimented with. </w:t>
      </w:r>
    </w:p>
    <w:p w14:paraId="753F02A9" w14:textId="0D55F134" w:rsidR="0009234F" w:rsidRDefault="0009234F" w:rsidP="006E4777">
      <w:pPr>
        <w:rPr>
          <w:lang w:eastAsia="en-GB"/>
        </w:rPr>
      </w:pPr>
    </w:p>
    <w:p w14:paraId="73BFE1C8" w14:textId="10AB5912" w:rsidR="00D204D1" w:rsidRDefault="00A1091D" w:rsidP="00A1091D">
      <w:pPr>
        <w:pStyle w:val="Heading3"/>
        <w:rPr>
          <w:lang w:eastAsia="en-GB"/>
        </w:rPr>
      </w:pPr>
      <w:bookmarkStart w:id="63" w:name="_Toc1308090"/>
      <w:r>
        <w:rPr>
          <w:lang w:eastAsia="en-GB"/>
        </w:rPr>
        <w:t xml:space="preserve">3.3.1 </w:t>
      </w:r>
      <w:r w:rsidR="00542B10">
        <w:rPr>
          <w:lang w:eastAsia="en-GB"/>
        </w:rPr>
        <w:t>Social Engineering as a means to an end</w:t>
      </w:r>
      <w:bookmarkEnd w:id="63"/>
    </w:p>
    <w:p w14:paraId="16F7704B" w14:textId="2D9BAAEA" w:rsidR="00542B10" w:rsidRDefault="00542B10" w:rsidP="00542B10">
      <w:pPr>
        <w:rPr>
          <w:lang w:eastAsia="en-GB"/>
        </w:rPr>
      </w:pPr>
    </w:p>
    <w:p w14:paraId="3F2095A1" w14:textId="41E84F5C" w:rsidR="00A12D43" w:rsidRDefault="00542B10" w:rsidP="00542B10">
      <w:pPr>
        <w:rPr>
          <w:lang w:eastAsia="en-GB"/>
        </w:rPr>
      </w:pPr>
      <w:r>
        <w:rPr>
          <w:lang w:eastAsia="en-GB"/>
        </w:rPr>
        <w:t>Is social engineering on the internet a more effective method of control than technologically engineered solutions such as mass surveillance? Generally speaking, when a nation conducts malicious routing such as mass surveillance or censorship, their end goal is an improvement to the perceived stability of the</w:t>
      </w:r>
      <w:r w:rsidR="00EC2A69">
        <w:rPr>
          <w:lang w:eastAsia="en-GB"/>
        </w:rPr>
        <w:t>ir</w:t>
      </w:r>
      <w:r>
        <w:rPr>
          <w:lang w:eastAsia="en-GB"/>
        </w:rPr>
        <w:t xml:space="preserve"> nation. </w:t>
      </w:r>
      <w:r w:rsidR="00BB46A3">
        <w:rPr>
          <w:lang w:eastAsia="en-GB"/>
        </w:rPr>
        <w:t>However,</w:t>
      </w:r>
      <w:r w:rsidR="00EC2A69">
        <w:rPr>
          <w:lang w:eastAsia="en-GB"/>
        </w:rPr>
        <w:t xml:space="preserve"> attempts at censorship, especially on a large scale such as the internet, are almost always imperfect and the spread of information continues regardless, albeit usually at a slower pace</w:t>
      </w:r>
      <w:r w:rsidR="004067C7">
        <w:rPr>
          <w:lang w:eastAsia="en-GB"/>
        </w:rPr>
        <w:t xml:space="preserve"> or only within specific clued in circles. Given time however, information (especially in the form of ideas or ideology) can resurge, only to need to be repressed again. </w:t>
      </w:r>
      <w:r w:rsidR="00A12D43">
        <w:rPr>
          <w:lang w:eastAsia="en-GB"/>
        </w:rPr>
        <w:t>The diagram below outlines an issue with imperfect censorship over extended periods of time, as experienced by governments around the world:</w:t>
      </w:r>
    </w:p>
    <w:p w14:paraId="2691F8EF" w14:textId="77777777" w:rsidR="00A12D43" w:rsidRDefault="00A12D43" w:rsidP="00542B10">
      <w:pPr>
        <w:rPr>
          <w:lang w:eastAsia="en-GB"/>
        </w:rPr>
      </w:pPr>
    </w:p>
    <w:p w14:paraId="18F2E9DE" w14:textId="76A80342" w:rsidR="00A12D43" w:rsidRDefault="00A12D43" w:rsidP="00542B10">
      <w:pPr>
        <w:rPr>
          <w:lang w:eastAsia="en-GB"/>
        </w:rPr>
      </w:pPr>
      <w:r>
        <w:rPr>
          <w:noProof/>
          <w:lang w:eastAsia="en-GB"/>
        </w:rPr>
        <w:lastRenderedPageBreak/>
        <w:drawing>
          <wp:inline distT="0" distB="0" distL="0" distR="0" wp14:anchorId="44A31A5A" wp14:editId="1F163225">
            <wp:extent cx="5400040" cy="3159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59760"/>
                    </a:xfrm>
                    <a:prstGeom prst="rect">
                      <a:avLst/>
                    </a:prstGeom>
                  </pic:spPr>
                </pic:pic>
              </a:graphicData>
            </a:graphic>
          </wp:inline>
        </w:drawing>
      </w:r>
    </w:p>
    <w:p w14:paraId="5E55F0DD" w14:textId="58C04B86" w:rsidR="00A12D43" w:rsidRDefault="00A12D43" w:rsidP="00542B10">
      <w:pPr>
        <w:rPr>
          <w:lang w:eastAsia="en-GB"/>
        </w:rPr>
      </w:pPr>
    </w:p>
    <w:p w14:paraId="1EDAA50A" w14:textId="77777777" w:rsidR="00A24DEB" w:rsidRDefault="00A12D43" w:rsidP="00542B10">
      <w:pPr>
        <w:rPr>
          <w:lang w:eastAsia="en-GB"/>
        </w:rPr>
      </w:pPr>
      <w:r>
        <w:rPr>
          <w:lang w:eastAsia="en-GB"/>
        </w:rPr>
        <w:t xml:space="preserve">The Chinese government fully understand this problem and rather than try to perfect their censorship technology, they’ve instead begun to explore ways to reduce the </w:t>
      </w:r>
      <w:r w:rsidR="00E6704A">
        <w:rPr>
          <w:lang w:eastAsia="en-GB"/>
        </w:rPr>
        <w:t xml:space="preserve">heavy-handedness of the censorship on the general population whilst simultaneously further expanding their control on information. </w:t>
      </w:r>
    </w:p>
    <w:p w14:paraId="4E2DCD7B" w14:textId="77777777" w:rsidR="00A24DEB" w:rsidRDefault="00A24DEB" w:rsidP="00542B10">
      <w:pPr>
        <w:rPr>
          <w:lang w:eastAsia="en-GB"/>
        </w:rPr>
      </w:pPr>
    </w:p>
    <w:p w14:paraId="1A4E640F" w14:textId="05C668CD" w:rsidR="00A12D43" w:rsidRDefault="00E6704A" w:rsidP="00542B10">
      <w:pPr>
        <w:rPr>
          <w:lang w:eastAsia="en-GB"/>
        </w:rPr>
      </w:pPr>
      <w:r>
        <w:rPr>
          <w:lang w:eastAsia="en-GB"/>
        </w:rPr>
        <w:t>This is being done through three main methods: fear, flooding and friction</w:t>
      </w:r>
      <w:r w:rsidR="00A24DEB">
        <w:rPr>
          <w:lang w:eastAsia="en-GB"/>
        </w:rPr>
        <w:t xml:space="preserve"> [21]. </w:t>
      </w:r>
      <w:r w:rsidR="007843DC">
        <w:rPr>
          <w:lang w:eastAsia="en-GB"/>
        </w:rPr>
        <w:t xml:space="preserve">The </w:t>
      </w:r>
      <w:proofErr w:type="gramStart"/>
      <w:r w:rsidR="007843DC">
        <w:rPr>
          <w:lang w:eastAsia="en-GB"/>
        </w:rPr>
        <w:t>most simple</w:t>
      </w:r>
      <w:proofErr w:type="gramEnd"/>
      <w:r w:rsidR="007843DC">
        <w:rPr>
          <w:lang w:eastAsia="en-GB"/>
        </w:rPr>
        <w:t xml:space="preserve"> of </w:t>
      </w:r>
      <w:r w:rsidR="00686406">
        <w:rPr>
          <w:lang w:eastAsia="en-GB"/>
        </w:rPr>
        <w:t xml:space="preserve">which: fear, simply means to threaten punishments towards those who express dissident opinions online. Recently in China, these laws have become more draconian with citizens being arrested for singing the national anthem in a distorted way on public livestreams [22]. </w:t>
      </w:r>
      <w:r w:rsidR="00C022F0">
        <w:rPr>
          <w:lang w:eastAsia="en-GB"/>
        </w:rPr>
        <w:t xml:space="preserve">Flooding involves not actually removing the dissident opinions, but instead attempting to drown them out in a sea of pro-government or contradictory comments or links. This makes it very difficult </w:t>
      </w:r>
      <w:r w:rsidR="00B56089">
        <w:rPr>
          <w:lang w:eastAsia="en-GB"/>
        </w:rPr>
        <w:t xml:space="preserve">or too time consuming </w:t>
      </w:r>
      <w:r w:rsidR="00C022F0">
        <w:rPr>
          <w:lang w:eastAsia="en-GB"/>
        </w:rPr>
        <w:t>for the average onlooker to find the original information that they were looking for. Friction is the most complex of the three</w:t>
      </w:r>
      <w:r w:rsidR="00B56089">
        <w:rPr>
          <w:lang w:eastAsia="en-GB"/>
        </w:rPr>
        <w:t xml:space="preserve"> and is defined by Roberts as “increasing the cost, either in time or money of access or spread of information”. This plays off the impatience of human nature through techniques such as making problematic websites take longer to load and making the messaging app WeChat lag in places where protests are </w:t>
      </w:r>
      <w:r w:rsidR="003051E8">
        <w:rPr>
          <w:lang w:eastAsia="en-GB"/>
        </w:rPr>
        <w:t>taking place</w:t>
      </w:r>
      <w:r w:rsidR="00B56089">
        <w:rPr>
          <w:lang w:eastAsia="en-GB"/>
        </w:rPr>
        <w:t>. The government are aware that the most politically engaged citizens will find ways around this but rely on the fact that the majority of people simply will not be bothered to take the extra steps.</w:t>
      </w:r>
    </w:p>
    <w:p w14:paraId="34CBE74E" w14:textId="78FD4D5D" w:rsidR="00B56089" w:rsidRDefault="00B56089" w:rsidP="00542B10">
      <w:pPr>
        <w:rPr>
          <w:lang w:eastAsia="en-GB"/>
        </w:rPr>
      </w:pPr>
    </w:p>
    <w:p w14:paraId="288DF49A" w14:textId="6B051A64" w:rsidR="00B56089" w:rsidRPr="00542B10" w:rsidRDefault="00B56089" w:rsidP="00542B10">
      <w:pPr>
        <w:rPr>
          <w:lang w:eastAsia="en-GB"/>
        </w:rPr>
      </w:pPr>
      <w:r>
        <w:rPr>
          <w:lang w:eastAsia="en-GB"/>
        </w:rPr>
        <w:t>The</w:t>
      </w:r>
      <w:r w:rsidR="003051E8">
        <w:rPr>
          <w:lang w:eastAsia="en-GB"/>
        </w:rPr>
        <w:t xml:space="preserve"> degree of</w:t>
      </w:r>
      <w:r>
        <w:rPr>
          <w:lang w:eastAsia="en-GB"/>
        </w:rPr>
        <w:t xml:space="preserve"> success of these </w:t>
      </w:r>
      <w:r w:rsidR="00013019">
        <w:rPr>
          <w:lang w:eastAsia="en-GB"/>
        </w:rPr>
        <w:t xml:space="preserve">social engineering policies </w:t>
      </w:r>
      <w:r w:rsidR="003051E8">
        <w:rPr>
          <w:lang w:eastAsia="en-GB"/>
        </w:rPr>
        <w:t>on population control is far beyond the scope of this paper. It would require an entirely separate study to gauge their impacts and whether they would even be relevant for this report. For this reason, while it is definitely important to note their significance, policies such as these will not individually be assessed</w:t>
      </w:r>
      <w:r w:rsidR="00E70C37">
        <w:rPr>
          <w:lang w:eastAsia="en-GB"/>
        </w:rPr>
        <w:t xml:space="preserve"> in terms of their relation to malicious routing behaviour. </w:t>
      </w:r>
      <w:r w:rsidR="00E70C37">
        <w:rPr>
          <w:lang w:eastAsia="en-GB"/>
        </w:rPr>
        <w:lastRenderedPageBreak/>
        <w:t xml:space="preserve">Instead, a boolean umbrella category will record whether citizens of any given nation are exposed online social engineering policies from their own government. </w:t>
      </w:r>
      <w:r w:rsidR="003051E8">
        <w:rPr>
          <w:lang w:eastAsia="en-GB"/>
        </w:rPr>
        <w:t xml:space="preserve"> </w:t>
      </w:r>
    </w:p>
    <w:p w14:paraId="7C449214" w14:textId="77777777" w:rsidR="00A1091D" w:rsidRDefault="00A1091D" w:rsidP="006E4777">
      <w:pPr>
        <w:rPr>
          <w:lang w:eastAsia="en-GB"/>
        </w:rPr>
      </w:pPr>
    </w:p>
    <w:p w14:paraId="48A9863E" w14:textId="313DBED1" w:rsidR="006E4777" w:rsidRDefault="006E4777" w:rsidP="006E4777">
      <w:pPr>
        <w:pStyle w:val="Heading2"/>
        <w:rPr>
          <w:lang w:eastAsia="en-GB"/>
        </w:rPr>
      </w:pPr>
      <w:bookmarkStart w:id="64" w:name="_Toc1308091"/>
      <w:r>
        <w:rPr>
          <w:lang w:eastAsia="en-GB"/>
        </w:rPr>
        <w:t>3.4 Freedom Indexes</w:t>
      </w:r>
      <w:bookmarkEnd w:id="64"/>
    </w:p>
    <w:p w14:paraId="3C9EDC9A" w14:textId="77777777" w:rsidR="006E4777" w:rsidRDefault="006E4777" w:rsidP="006E4777">
      <w:pPr>
        <w:rPr>
          <w:lang w:eastAsia="en-GB"/>
        </w:rPr>
      </w:pPr>
    </w:p>
    <w:p w14:paraId="4894A830" w14:textId="592F1960" w:rsidR="006E4777" w:rsidRDefault="006E4777" w:rsidP="006E4777">
      <w:pPr>
        <w:pStyle w:val="Heading3"/>
        <w:rPr>
          <w:lang w:eastAsia="en-GB"/>
        </w:rPr>
      </w:pPr>
      <w:bookmarkStart w:id="65" w:name="_Toc1308092"/>
      <w:r>
        <w:rPr>
          <w:lang w:eastAsia="en-GB"/>
        </w:rPr>
        <w:t>3.4.1 Freedom o</w:t>
      </w:r>
      <w:r w:rsidR="006C45A5">
        <w:rPr>
          <w:lang w:eastAsia="en-GB"/>
        </w:rPr>
        <w:t>f</w:t>
      </w:r>
      <w:r>
        <w:rPr>
          <w:lang w:eastAsia="en-GB"/>
        </w:rPr>
        <w:t xml:space="preserve"> the Net</w:t>
      </w:r>
      <w:bookmarkEnd w:id="65"/>
    </w:p>
    <w:p w14:paraId="7F531516" w14:textId="5EC5FBC7" w:rsidR="008B100A" w:rsidRDefault="006E4777" w:rsidP="006E4777">
      <w:pPr>
        <w:rPr>
          <w:lang w:eastAsia="en-GB"/>
        </w:rPr>
      </w:pPr>
      <w:r>
        <w:rPr>
          <w:lang w:eastAsia="en-GB"/>
        </w:rPr>
        <w:t xml:space="preserve">[15] </w:t>
      </w:r>
      <w:r w:rsidR="00826534">
        <w:rPr>
          <w:lang w:eastAsia="en-GB"/>
        </w:rPr>
        <w:t xml:space="preserve">The Freedom House’ Freedom of the Net Index analyses the level of digital authoritarianism across 65 nations. The term digital authoritarianism comprises of the difficulty for an individual to get online, the restrictions on digital content and the restrictions on online activity. The report found that 20% of internet users </w:t>
      </w:r>
      <w:r w:rsidR="00C86D45">
        <w:rPr>
          <w:lang w:eastAsia="en-GB"/>
        </w:rPr>
        <w:t xml:space="preserve">have free access, 33% have partially free access and 34% do not have free access. One of the benefits of this report is that Freedom House publishes a summary for each country individually, listing some of the principal components that made up their value judgement. </w:t>
      </w:r>
      <w:proofErr w:type="gramStart"/>
      <w:r w:rsidR="00C86D45">
        <w:rPr>
          <w:lang w:eastAsia="en-GB"/>
        </w:rPr>
        <w:t>Of course</w:t>
      </w:r>
      <w:proofErr w:type="gramEnd"/>
      <w:r w:rsidR="00C86D45">
        <w:rPr>
          <w:lang w:eastAsia="en-GB"/>
        </w:rPr>
        <w:t xml:space="preserve"> it would be wrong to assume that they had perfect knowledge of all events for each specific nation, however </w:t>
      </w:r>
      <w:r w:rsidR="008B100A">
        <w:rPr>
          <w:lang w:eastAsia="en-GB"/>
        </w:rPr>
        <w:t xml:space="preserve">their choice to omit the proposal and passing of articles 11 and 13 for European nations calls into question the bias of the </w:t>
      </w:r>
      <w:r w:rsidR="00C90D23">
        <w:rPr>
          <w:lang w:eastAsia="en-GB"/>
        </w:rPr>
        <w:t>writers</w:t>
      </w:r>
      <w:r w:rsidR="008B100A">
        <w:rPr>
          <w:lang w:eastAsia="en-GB"/>
        </w:rPr>
        <w:t xml:space="preserve">. Apart from this, the index does seem to cover most of the major worldwide issues affecting freedom of the net and for this reason will be the primary index used to correlate </w:t>
      </w:r>
      <w:r w:rsidR="00EF1620">
        <w:rPr>
          <w:lang w:eastAsia="en-GB"/>
        </w:rPr>
        <w:t>against a nation’s</w:t>
      </w:r>
      <w:r w:rsidR="008B100A">
        <w:rPr>
          <w:lang w:eastAsia="en-GB"/>
        </w:rPr>
        <w:t xml:space="preserve"> malicious routing behaviour</w:t>
      </w:r>
      <w:r w:rsidR="00EF1620">
        <w:rPr>
          <w:lang w:eastAsia="en-GB"/>
        </w:rPr>
        <w:t>.</w:t>
      </w:r>
    </w:p>
    <w:p w14:paraId="5431FB69" w14:textId="77777777" w:rsidR="006E4777" w:rsidRDefault="006E4777" w:rsidP="006E4777">
      <w:pPr>
        <w:rPr>
          <w:lang w:eastAsia="en-GB"/>
        </w:rPr>
      </w:pPr>
    </w:p>
    <w:p w14:paraId="1C86C848" w14:textId="37818C3D" w:rsidR="006E4777" w:rsidRDefault="00936360" w:rsidP="006E4777">
      <w:pPr>
        <w:pStyle w:val="Heading3"/>
        <w:rPr>
          <w:lang w:eastAsia="en-GB"/>
        </w:rPr>
      </w:pPr>
      <w:bookmarkStart w:id="66" w:name="_Toc1308093"/>
      <w:r>
        <w:rPr>
          <w:lang w:eastAsia="en-GB"/>
        </w:rPr>
        <w:t>3</w:t>
      </w:r>
      <w:r w:rsidR="006E4777">
        <w:rPr>
          <w:lang w:eastAsia="en-GB"/>
        </w:rPr>
        <w:t>.</w:t>
      </w:r>
      <w:r>
        <w:rPr>
          <w:lang w:eastAsia="en-GB"/>
        </w:rPr>
        <w:t>4</w:t>
      </w:r>
      <w:r w:rsidR="006E4777">
        <w:rPr>
          <w:lang w:eastAsia="en-GB"/>
        </w:rPr>
        <w:t>.2 Freedom of the Press</w:t>
      </w:r>
      <w:bookmarkEnd w:id="66"/>
    </w:p>
    <w:p w14:paraId="79BE4386" w14:textId="7C5F10F4" w:rsidR="006E4777" w:rsidRDefault="006E4777" w:rsidP="006E4777">
      <w:pPr>
        <w:rPr>
          <w:lang w:eastAsia="en-GB"/>
        </w:rPr>
      </w:pPr>
      <w:r>
        <w:rPr>
          <w:lang w:eastAsia="en-GB"/>
        </w:rPr>
        <w:t xml:space="preserve">[16] </w:t>
      </w:r>
      <w:r w:rsidR="008B100A">
        <w:rPr>
          <w:lang w:eastAsia="en-GB"/>
        </w:rPr>
        <w:t xml:space="preserve">The Freedom House’ Freedom of the Press Index, which has been used by papers in the past as a closely related measure of internet freedom will also be used in this report to compare results with past research. </w:t>
      </w:r>
      <w:r w:rsidR="00941F1C">
        <w:rPr>
          <w:lang w:eastAsia="en-GB"/>
        </w:rPr>
        <w:t xml:space="preserve">As mentioned earlier in the report, </w:t>
      </w:r>
      <w:r w:rsidR="00941F1C" w:rsidRPr="002B052F">
        <w:rPr>
          <w:szCs w:val="28"/>
        </w:rPr>
        <w:t>while closely related in legislation, the freedom of individuals online is fundamentally different from the freedom of the press, since there are fewer social and economic constraints acting on a single internet user. Where the vast majority of the press operate in a profit-driven environment, in which straying from the overton window could damage sales, an individual internet user operating under perceived anonymity is somewhat relieved from such pressures, and therefore is more likely to share nonconforming or illegal material.</w:t>
      </w:r>
    </w:p>
    <w:p w14:paraId="133175ED" w14:textId="77777777" w:rsidR="006E4777" w:rsidRDefault="006E4777" w:rsidP="006E4777">
      <w:pPr>
        <w:rPr>
          <w:lang w:eastAsia="en-GB"/>
        </w:rPr>
      </w:pPr>
    </w:p>
    <w:p w14:paraId="36559CD5" w14:textId="1CA8618C" w:rsidR="00AD7ACA" w:rsidRDefault="00936360" w:rsidP="006E4777">
      <w:pPr>
        <w:pStyle w:val="Heading3"/>
        <w:rPr>
          <w:lang w:eastAsia="en-GB"/>
        </w:rPr>
      </w:pPr>
      <w:bookmarkStart w:id="67" w:name="_Toc1308094"/>
      <w:r>
        <w:rPr>
          <w:lang w:eastAsia="en-GB"/>
        </w:rPr>
        <w:t>3</w:t>
      </w:r>
      <w:r w:rsidR="006E4777">
        <w:rPr>
          <w:lang w:eastAsia="en-GB"/>
        </w:rPr>
        <w:t>.</w:t>
      </w:r>
      <w:r>
        <w:rPr>
          <w:lang w:eastAsia="en-GB"/>
        </w:rPr>
        <w:t>4</w:t>
      </w:r>
      <w:r w:rsidR="006E4777">
        <w:rPr>
          <w:lang w:eastAsia="en-GB"/>
        </w:rPr>
        <w:t>.3 The Human Freedom Index</w:t>
      </w:r>
      <w:bookmarkEnd w:id="67"/>
    </w:p>
    <w:p w14:paraId="7D8BA2B6" w14:textId="77777777" w:rsidR="00BE5527" w:rsidRDefault="00BF0E15" w:rsidP="00AD7ACA">
      <w:pPr>
        <w:rPr>
          <w:lang w:eastAsia="en-GB"/>
        </w:rPr>
      </w:pPr>
      <w:r>
        <w:rPr>
          <w:lang w:eastAsia="en-GB"/>
        </w:rPr>
        <w:t xml:space="preserve">Fraser Institute’s </w:t>
      </w:r>
      <w:r w:rsidR="00AD7ACA">
        <w:rPr>
          <w:lang w:eastAsia="en-GB"/>
        </w:rPr>
        <w:t>[17]</w:t>
      </w:r>
      <w:r>
        <w:rPr>
          <w:lang w:eastAsia="en-GB"/>
        </w:rPr>
        <w:t xml:space="preserve"> Human Freedom Index is a very comprehensive index recording the level of freedom for </w:t>
      </w:r>
      <w:r w:rsidR="00B138F3">
        <w:rPr>
          <w:lang w:eastAsia="en-GB"/>
        </w:rPr>
        <w:t>162</w:t>
      </w:r>
      <w:r>
        <w:rPr>
          <w:lang w:eastAsia="en-GB"/>
        </w:rPr>
        <w:t xml:space="preserve"> nations over more than 100 features. </w:t>
      </w:r>
      <w:r w:rsidR="00B138F3">
        <w:rPr>
          <w:lang w:eastAsia="en-GB"/>
        </w:rPr>
        <w:t>Unlike with the previous two indexes, this index is not specific to a certain kind of freedom, however it shares generalised versions of internet freedom and freedom of the press. It will provide an interesting analysis to compare these features with the dedicated indexes to see if any differences are significant enough to impact our results. It will also be useful to compare the individual features of this freedom index with the propensity to conduct malicious routing index. This will help to determine whether a</w:t>
      </w:r>
      <w:r w:rsidR="001307CD">
        <w:rPr>
          <w:lang w:eastAsia="en-GB"/>
        </w:rPr>
        <w:t>ny</w:t>
      </w:r>
      <w:r w:rsidR="00B138F3">
        <w:rPr>
          <w:lang w:eastAsia="en-GB"/>
        </w:rPr>
        <w:t xml:space="preserve"> single feature </w:t>
      </w:r>
      <w:r w:rsidR="001307CD">
        <w:rPr>
          <w:lang w:eastAsia="en-GB"/>
        </w:rPr>
        <w:t xml:space="preserve">has a significant correlation greater than the freedom of the net correlation. </w:t>
      </w:r>
    </w:p>
    <w:p w14:paraId="77F0B743" w14:textId="77777777" w:rsidR="00BE5527" w:rsidRDefault="00BE5527" w:rsidP="00AD7ACA">
      <w:pPr>
        <w:rPr>
          <w:lang w:eastAsia="en-GB"/>
        </w:rPr>
      </w:pPr>
    </w:p>
    <w:p w14:paraId="40FC1FD2" w14:textId="77777777" w:rsidR="00BE5527" w:rsidRDefault="00BE5527" w:rsidP="00BE5527">
      <w:pPr>
        <w:pStyle w:val="Heading3"/>
        <w:rPr>
          <w:lang w:eastAsia="en-GB"/>
        </w:rPr>
      </w:pPr>
      <w:bookmarkStart w:id="68" w:name="_Toc1308095"/>
      <w:r>
        <w:rPr>
          <w:lang w:eastAsia="en-GB"/>
        </w:rPr>
        <w:lastRenderedPageBreak/>
        <w:t>3.4.4 State of World Liberty</w:t>
      </w:r>
      <w:bookmarkEnd w:id="68"/>
    </w:p>
    <w:p w14:paraId="44783AA0" w14:textId="633EAB5A" w:rsidR="008A5950" w:rsidRDefault="00BE5527" w:rsidP="00BE5527">
      <w:pPr>
        <w:rPr>
          <w:lang w:eastAsia="en-GB"/>
        </w:rPr>
      </w:pPr>
      <w:r>
        <w:rPr>
          <w:lang w:eastAsia="en-GB"/>
        </w:rPr>
        <w:t>Dr Patrick Rhamey Jr’s State of World Liberty index</w:t>
      </w:r>
      <w:r w:rsidR="00046154">
        <w:rPr>
          <w:lang w:eastAsia="en-GB"/>
        </w:rPr>
        <w:t xml:space="preserve"> [30]</w:t>
      </w:r>
      <w:r>
        <w:rPr>
          <w:lang w:eastAsia="en-GB"/>
        </w:rPr>
        <w:t xml:space="preserve"> is actually an amalgamation </w:t>
      </w:r>
      <w:r w:rsidR="00046154">
        <w:rPr>
          <w:lang w:eastAsia="en-GB"/>
        </w:rPr>
        <w:t xml:space="preserve">of many existing indices </w:t>
      </w:r>
      <w:r w:rsidR="00F61204">
        <w:rPr>
          <w:lang w:eastAsia="en-GB"/>
        </w:rPr>
        <w:t>including civil liberties portions from Freedom House and economic portions from Fraser/Heritage. Both of which are already being used in this report.</w:t>
      </w:r>
      <w:r w:rsidR="00A72B30">
        <w:rPr>
          <w:lang w:eastAsia="en-GB"/>
        </w:rPr>
        <w:t xml:space="preserve"> The intention for this index is mainly for validation against the other indices. If large variations are found between this index and the others, it would raise cause for concern about the reliability of the malicious routing dataset. </w:t>
      </w:r>
      <w:r w:rsidR="00F253DC">
        <w:rPr>
          <w:lang w:eastAsia="en-GB"/>
        </w:rPr>
        <w:t xml:space="preserve">It should be noted however that this dataset tends to lag behind the others as it waits for updates from all parties before publishing the most recent rankings. Due to this a small margin of difference between this index’s correlation and the others is acceptable.  </w:t>
      </w:r>
    </w:p>
    <w:p w14:paraId="3A1C0667" w14:textId="77777777" w:rsidR="008A5950" w:rsidRDefault="008A5950" w:rsidP="00BE5527">
      <w:pPr>
        <w:rPr>
          <w:lang w:eastAsia="en-GB"/>
        </w:rPr>
      </w:pPr>
    </w:p>
    <w:p w14:paraId="5E92463E" w14:textId="536DE5F7" w:rsidR="0035181C" w:rsidRDefault="004A5559" w:rsidP="00BE5527">
      <w:pPr>
        <w:rPr>
          <w:lang w:eastAsia="en-GB"/>
        </w:rPr>
      </w:pPr>
      <w:r>
        <w:rPr>
          <w:lang w:eastAsia="en-GB"/>
        </w:rPr>
        <w:t>Furthermore, this index also includes a ranking of the Conservative-Progressive spectrum</w:t>
      </w:r>
      <w:r w:rsidR="00FF61F4">
        <w:rPr>
          <w:lang w:eastAsia="en-GB"/>
        </w:rPr>
        <w:t xml:space="preserve">, detailed by conservative’s high economic liberty contrasted with progressive’s high social liberty. It may provide an interesting insight to see whether the malicious routing index correlates in any way with one side of the Conservative-Progressive spectrum over the other. </w:t>
      </w:r>
      <w:r w:rsidR="0035181C">
        <w:rPr>
          <w:lang w:eastAsia="en-GB"/>
        </w:rPr>
        <w:br w:type="page"/>
      </w:r>
    </w:p>
    <w:p w14:paraId="2C9DAA7E" w14:textId="6B8F51AF" w:rsidR="0035181C" w:rsidRPr="004A5C9B" w:rsidRDefault="0035181C" w:rsidP="0035181C">
      <w:pPr>
        <w:rPr>
          <w:sz w:val="72"/>
          <w:szCs w:val="56"/>
          <w:lang w:eastAsia="en-GB"/>
        </w:rPr>
      </w:pPr>
      <w:r w:rsidRPr="004A5C9B">
        <w:rPr>
          <w:sz w:val="72"/>
          <w:szCs w:val="56"/>
          <w:lang w:eastAsia="en-GB"/>
        </w:rPr>
        <w:lastRenderedPageBreak/>
        <w:t xml:space="preserve">Chapter </w:t>
      </w:r>
      <w:r>
        <w:rPr>
          <w:sz w:val="72"/>
          <w:szCs w:val="56"/>
          <w:lang w:eastAsia="en-GB"/>
        </w:rPr>
        <w:t>4</w:t>
      </w:r>
    </w:p>
    <w:p w14:paraId="5F99DABC" w14:textId="1DCF2F91" w:rsidR="0035181C" w:rsidRDefault="004445A4" w:rsidP="002861EC">
      <w:pPr>
        <w:pStyle w:val="Heading1"/>
        <w:rPr>
          <w:lang w:eastAsia="en-GB"/>
        </w:rPr>
      </w:pPr>
      <w:bookmarkStart w:id="69" w:name="_Toc1308096"/>
      <w:r>
        <w:rPr>
          <w:lang w:eastAsia="en-GB"/>
        </w:rPr>
        <w:t>Malicious Routing</w:t>
      </w:r>
      <w:bookmarkEnd w:id="69"/>
    </w:p>
    <w:p w14:paraId="60C56C9C" w14:textId="10E48D84" w:rsidR="002861EC" w:rsidRDefault="002861EC" w:rsidP="002861EC">
      <w:pPr>
        <w:rPr>
          <w:lang w:eastAsia="en-GB"/>
        </w:rPr>
      </w:pPr>
    </w:p>
    <w:p w14:paraId="2B15C98F" w14:textId="33ECFE54" w:rsidR="002861EC" w:rsidRDefault="002861EC" w:rsidP="002861EC">
      <w:pPr>
        <w:pStyle w:val="Heading2"/>
        <w:rPr>
          <w:lang w:eastAsia="en-GB"/>
        </w:rPr>
      </w:pPr>
      <w:bookmarkStart w:id="70" w:name="_Toc1308097"/>
      <w:r>
        <w:rPr>
          <w:lang w:eastAsia="en-GB"/>
        </w:rPr>
        <w:t>4.1 Chapter Overview</w:t>
      </w:r>
      <w:bookmarkEnd w:id="70"/>
    </w:p>
    <w:p w14:paraId="7CAC5967" w14:textId="77777777" w:rsidR="00C231B6" w:rsidRDefault="00C231B6" w:rsidP="002861EC">
      <w:pPr>
        <w:rPr>
          <w:lang w:eastAsia="en-GB"/>
        </w:rPr>
      </w:pPr>
    </w:p>
    <w:p w14:paraId="3589930B" w14:textId="7C13A1D9" w:rsidR="00C231B6" w:rsidRDefault="00C231B6" w:rsidP="002861EC">
      <w:pPr>
        <w:rPr>
          <w:lang w:eastAsia="en-GB"/>
        </w:rPr>
      </w:pPr>
      <w:r>
        <w:rPr>
          <w:lang w:eastAsia="en-GB"/>
        </w:rPr>
        <w:t xml:space="preserve">This chapter will focus on formally defining malicious routing and determining the important features that will create the malicious routing index. Then, the methodology to compare and correlate the indexes will be explained in depth. The correlations will then be </w:t>
      </w:r>
      <w:proofErr w:type="gramStart"/>
      <w:r>
        <w:rPr>
          <w:lang w:eastAsia="en-GB"/>
        </w:rPr>
        <w:t>calculated</w:t>
      </w:r>
      <w:proofErr w:type="gramEnd"/>
      <w:r>
        <w:rPr>
          <w:lang w:eastAsia="en-GB"/>
        </w:rPr>
        <w:t xml:space="preserve"> and the results will be shown. During this chapter some important distinctions will be made, including the relationship between nations and their ASes, as well as the difference between a nations propensity to conduct malicious routing versus the level of exposure that a nation’s citizens have to malicious routing. </w:t>
      </w:r>
    </w:p>
    <w:p w14:paraId="5AC8428F" w14:textId="7156CBEB" w:rsidR="002861EC" w:rsidRDefault="002861EC" w:rsidP="002861EC">
      <w:pPr>
        <w:rPr>
          <w:lang w:eastAsia="en-GB"/>
        </w:rPr>
      </w:pPr>
    </w:p>
    <w:p w14:paraId="7242F136" w14:textId="12E4EE3A" w:rsidR="002861EC" w:rsidRDefault="004445A4" w:rsidP="004445A4">
      <w:pPr>
        <w:pStyle w:val="Heading2"/>
        <w:rPr>
          <w:lang w:eastAsia="en-GB"/>
        </w:rPr>
      </w:pPr>
      <w:bookmarkStart w:id="71" w:name="_Toc1308098"/>
      <w:r>
        <w:rPr>
          <w:lang w:eastAsia="en-GB"/>
        </w:rPr>
        <w:t>4.2 What is Malicious Routing</w:t>
      </w:r>
      <w:bookmarkEnd w:id="71"/>
    </w:p>
    <w:p w14:paraId="7393E003" w14:textId="77777777" w:rsidR="00CD400A" w:rsidRPr="00CD400A" w:rsidRDefault="00CD400A" w:rsidP="00CD400A">
      <w:pPr>
        <w:rPr>
          <w:lang w:eastAsia="en-GB"/>
        </w:rPr>
      </w:pPr>
    </w:p>
    <w:p w14:paraId="06346A82" w14:textId="6E113F45" w:rsidR="00CA21C1" w:rsidRDefault="004614DE" w:rsidP="00CA21C1">
      <w:pPr>
        <w:rPr>
          <w:lang w:eastAsia="en-GB"/>
        </w:rPr>
      </w:pPr>
      <w:r>
        <w:rPr>
          <w:lang w:eastAsia="en-GB"/>
        </w:rPr>
        <w:t xml:space="preserve">In the most general sense, malicious routing refers to </w:t>
      </w:r>
      <w:r w:rsidR="00C42225">
        <w:rPr>
          <w:lang w:eastAsia="en-GB"/>
        </w:rPr>
        <w:t xml:space="preserve">predatory routing policies and behaviours conducted at a national level. </w:t>
      </w:r>
      <w:r w:rsidR="006A72D3">
        <w:rPr>
          <w:lang w:eastAsia="en-GB"/>
        </w:rPr>
        <w:t xml:space="preserve">The </w:t>
      </w:r>
      <w:r w:rsidR="00635BB8">
        <w:rPr>
          <w:lang w:eastAsia="en-GB"/>
        </w:rPr>
        <w:t xml:space="preserve">measurement of malicious routing will be from the point of view of the individual living in a given nation and will try to answer the question: “To what degree is an individual citizen of a given nation exposed to malicious routing?”. </w:t>
      </w:r>
      <w:r w:rsidR="00803A0C">
        <w:rPr>
          <w:lang w:eastAsia="en-GB"/>
        </w:rPr>
        <w:t>To answer this, the external forces acting upon the nation</w:t>
      </w:r>
      <w:r w:rsidR="009A7882">
        <w:rPr>
          <w:lang w:eastAsia="en-GB"/>
        </w:rPr>
        <w:t>,</w:t>
      </w:r>
      <w:r w:rsidR="001622A6">
        <w:rPr>
          <w:lang w:eastAsia="en-GB"/>
        </w:rPr>
        <w:t xml:space="preserve"> its </w:t>
      </w:r>
      <w:r w:rsidR="00803A0C">
        <w:rPr>
          <w:lang w:eastAsia="en-GB"/>
        </w:rPr>
        <w:t xml:space="preserve">ASes and </w:t>
      </w:r>
      <w:r w:rsidR="001622A6">
        <w:rPr>
          <w:lang w:eastAsia="en-GB"/>
        </w:rPr>
        <w:t xml:space="preserve">its </w:t>
      </w:r>
      <w:r w:rsidR="00803A0C">
        <w:rPr>
          <w:lang w:eastAsia="en-GB"/>
        </w:rPr>
        <w:t xml:space="preserve">citizens as well as the policies and actions of the nation itself will </w:t>
      </w:r>
      <w:r w:rsidR="001622A6">
        <w:rPr>
          <w:lang w:eastAsia="en-GB"/>
        </w:rPr>
        <w:t>be used to develop the featur</w:t>
      </w:r>
      <w:r w:rsidR="00371C23">
        <w:rPr>
          <w:lang w:eastAsia="en-GB"/>
        </w:rPr>
        <w:t xml:space="preserve">es of malicious routing as outlined below. </w:t>
      </w:r>
    </w:p>
    <w:p w14:paraId="2620F432" w14:textId="08560324" w:rsidR="00635BB8" w:rsidRDefault="00635BB8" w:rsidP="00CA21C1">
      <w:pPr>
        <w:rPr>
          <w:lang w:eastAsia="en-GB"/>
        </w:rPr>
      </w:pPr>
    </w:p>
    <w:p w14:paraId="4E692342" w14:textId="29B74008" w:rsidR="00803A0C" w:rsidRDefault="00803A0C" w:rsidP="00803A0C">
      <w:pPr>
        <w:pStyle w:val="Heading3"/>
        <w:rPr>
          <w:lang w:eastAsia="en-GB"/>
        </w:rPr>
      </w:pPr>
      <w:bookmarkStart w:id="72" w:name="_Toc1308099"/>
      <w:r>
        <w:rPr>
          <w:lang w:eastAsia="en-GB"/>
        </w:rPr>
        <w:t>4.2.1 Mass Surveillance</w:t>
      </w:r>
      <w:bookmarkEnd w:id="72"/>
    </w:p>
    <w:p w14:paraId="7E1645F1" w14:textId="3A810612" w:rsidR="00803A0C" w:rsidRDefault="00392B04" w:rsidP="00CA21C1">
      <w:pPr>
        <w:rPr>
          <w:lang w:eastAsia="en-GB"/>
        </w:rPr>
      </w:pPr>
      <w:r>
        <w:rPr>
          <w:lang w:eastAsia="en-GB"/>
        </w:rPr>
        <w:t>For the citizen’s home nation</w:t>
      </w:r>
      <w:r w:rsidR="006C6206">
        <w:rPr>
          <w:lang w:eastAsia="en-GB"/>
        </w:rPr>
        <w:t xml:space="preserve">, </w:t>
      </w:r>
      <w:r w:rsidR="003D0A59">
        <w:rPr>
          <w:lang w:eastAsia="en-GB"/>
        </w:rPr>
        <w:t>it is important to initially determine whether any mass surveillance is taking place.</w:t>
      </w:r>
      <w:r w:rsidR="006206F2">
        <w:rPr>
          <w:lang w:eastAsia="en-GB"/>
        </w:rPr>
        <w:t xml:space="preserve"> The data used to compile this set comes from the Freedom House [23] and partially overlaps with the Freedom of the Net Index. This will be factored in when performing the correlations. </w:t>
      </w:r>
      <w:r w:rsidR="003D0A59">
        <w:rPr>
          <w:lang w:eastAsia="en-GB"/>
        </w:rPr>
        <w:t xml:space="preserve">This </w:t>
      </w:r>
      <w:r w:rsidR="006206F2">
        <w:rPr>
          <w:lang w:eastAsia="en-GB"/>
        </w:rPr>
        <w:t>dataset is</w:t>
      </w:r>
      <w:r w:rsidR="003D0A59">
        <w:rPr>
          <w:lang w:eastAsia="en-GB"/>
        </w:rPr>
        <w:t xml:space="preserve"> simply a boolean metric that does not try to quantify the level of surveillance, but rather whether any surveillance is taking place.</w:t>
      </w:r>
      <w:r w:rsidR="006206F2">
        <w:rPr>
          <w:lang w:eastAsia="en-GB"/>
        </w:rPr>
        <w:t xml:space="preserve"> </w:t>
      </w:r>
      <w:r w:rsidR="003D0A59">
        <w:rPr>
          <w:lang w:eastAsia="en-GB"/>
        </w:rPr>
        <w:t>In this case it is more important to include the government’s intention to conduct mass surveillance than their level of capability. This is because as a country’s wealth increases, their government’s capability to conduct mass surveillance also increases. It shows that, with a few exceptions such as Dem</w:t>
      </w:r>
      <w:r w:rsidR="00803A0C">
        <w:rPr>
          <w:lang w:eastAsia="en-GB"/>
        </w:rPr>
        <w:t>. People’s Rep. of Korea, if a government decides to perform mass surveillance, their capability to conduct it is closely related to that government’s amount of wealth and resources.</w:t>
      </w:r>
    </w:p>
    <w:p w14:paraId="3282CADD" w14:textId="77777777" w:rsidR="00803A0C" w:rsidRDefault="00803A0C" w:rsidP="00CA21C1">
      <w:pPr>
        <w:rPr>
          <w:lang w:eastAsia="en-GB"/>
        </w:rPr>
      </w:pPr>
    </w:p>
    <w:p w14:paraId="460BC977" w14:textId="7AF0D01A" w:rsidR="00635BB8" w:rsidRDefault="00803A0C" w:rsidP="00CA21C1">
      <w:pPr>
        <w:rPr>
          <w:lang w:eastAsia="en-GB"/>
        </w:rPr>
      </w:pPr>
      <w:r>
        <w:rPr>
          <w:lang w:eastAsia="en-GB"/>
        </w:rPr>
        <w:lastRenderedPageBreak/>
        <w:t xml:space="preserve">A better </w:t>
      </w:r>
      <w:r w:rsidR="00601C84">
        <w:rPr>
          <w:lang w:eastAsia="en-GB"/>
        </w:rPr>
        <w:t xml:space="preserve">measurement of mass surveillance as part of malicious routing would be to gauge the level of mass surveillance in a given nation and divide by that nation’s Gross Domestic Product. </w:t>
      </w:r>
      <w:proofErr w:type="gramStart"/>
      <w:r w:rsidR="00CD2697">
        <w:rPr>
          <w:lang w:eastAsia="en-GB"/>
        </w:rPr>
        <w:t>However</w:t>
      </w:r>
      <w:proofErr w:type="gramEnd"/>
      <w:r w:rsidR="00CD2697">
        <w:rPr>
          <w:lang w:eastAsia="en-GB"/>
        </w:rPr>
        <w:t xml:space="preserve"> this immediately runs into the issue of determining how to give a quantifiable value to mass surveillance. A problem which is made exponentially more difficult due to the secrecy around techniques used in such systems. Many of the sources that give information of that calibre are unreliable or scarce, making this feat too challenging and beyond the scope of this project. It may be an interesting area for further research though. </w:t>
      </w:r>
    </w:p>
    <w:p w14:paraId="036C682A" w14:textId="70E4CA54" w:rsidR="009A4DE4" w:rsidRDefault="009A4DE4" w:rsidP="00CA21C1">
      <w:pPr>
        <w:rPr>
          <w:lang w:eastAsia="en-GB"/>
        </w:rPr>
      </w:pPr>
    </w:p>
    <w:p w14:paraId="1432E5C4" w14:textId="6E94F821" w:rsidR="009A4DE4" w:rsidRDefault="009A4DE4" w:rsidP="009A4DE4">
      <w:pPr>
        <w:pStyle w:val="Heading3"/>
        <w:rPr>
          <w:lang w:eastAsia="en-GB"/>
        </w:rPr>
      </w:pPr>
      <w:bookmarkStart w:id="73" w:name="_Toc1308100"/>
      <w:r>
        <w:rPr>
          <w:lang w:eastAsia="en-GB"/>
        </w:rPr>
        <w:t>4.2.2 Arrests made over social media posts</w:t>
      </w:r>
      <w:bookmarkEnd w:id="73"/>
    </w:p>
    <w:p w14:paraId="64000385" w14:textId="6FC2F118" w:rsidR="006206F2" w:rsidRDefault="006860A7" w:rsidP="006206F2">
      <w:pPr>
        <w:rPr>
          <w:lang w:eastAsia="en-GB"/>
        </w:rPr>
      </w:pPr>
      <w:r>
        <w:rPr>
          <w:lang w:eastAsia="en-GB"/>
        </w:rPr>
        <w:t xml:space="preserve">Like with 4.2.1, this dataset has been gathered from Freedom House [23]. </w:t>
      </w:r>
      <w:r w:rsidR="000F7C9F">
        <w:rPr>
          <w:lang w:eastAsia="en-GB"/>
        </w:rPr>
        <w:t xml:space="preserve">This dataset suffers </w:t>
      </w:r>
      <w:r w:rsidR="00426AC9">
        <w:rPr>
          <w:lang w:eastAsia="en-GB"/>
        </w:rPr>
        <w:t xml:space="preserve">the most from not being able to prove a direct relation between the arrests made and the techniques used to discover the perpetrator. </w:t>
      </w:r>
      <w:proofErr w:type="gramStart"/>
      <w:r w:rsidR="00426AC9">
        <w:rPr>
          <w:lang w:eastAsia="en-GB"/>
        </w:rPr>
        <w:t>Similarly</w:t>
      </w:r>
      <w:proofErr w:type="gramEnd"/>
      <w:r w:rsidR="00426AC9">
        <w:rPr>
          <w:lang w:eastAsia="en-GB"/>
        </w:rPr>
        <w:t xml:space="preserve"> to the mass surveillance dataset, this feature focuses on the government’s intent to control internet content within its own borders through arrests made over social media posts from its own citizens. </w:t>
      </w:r>
      <w:r w:rsidR="00EF770F">
        <w:rPr>
          <w:lang w:eastAsia="en-GB"/>
        </w:rPr>
        <w:t>Realistically, it would be too large of a task to quantify all arrests stemming from a social media post for each nation, so a</w:t>
      </w:r>
      <w:r w:rsidR="00426AC9">
        <w:rPr>
          <w:lang w:eastAsia="en-GB"/>
        </w:rPr>
        <w:t xml:space="preserve">gain, a boolean system is used to represent either the government’s intent </w:t>
      </w:r>
      <w:r w:rsidR="00EF770F">
        <w:rPr>
          <w:lang w:eastAsia="en-GB"/>
        </w:rPr>
        <w:t xml:space="preserve">or lack thereof, </w:t>
      </w:r>
      <w:r w:rsidR="00426AC9">
        <w:rPr>
          <w:lang w:eastAsia="en-GB"/>
        </w:rPr>
        <w:t xml:space="preserve">to control </w:t>
      </w:r>
      <w:r w:rsidR="00EF770F">
        <w:rPr>
          <w:lang w:eastAsia="en-GB"/>
        </w:rPr>
        <w:t xml:space="preserve">internet content. </w:t>
      </w:r>
    </w:p>
    <w:p w14:paraId="382A2D58" w14:textId="451A6DE6" w:rsidR="00EF770F" w:rsidRDefault="00EF770F" w:rsidP="006206F2">
      <w:pPr>
        <w:rPr>
          <w:lang w:eastAsia="en-GB"/>
        </w:rPr>
      </w:pPr>
    </w:p>
    <w:p w14:paraId="21F6DDBC" w14:textId="4CCBB245" w:rsidR="00EF770F" w:rsidRDefault="00EF770F" w:rsidP="006206F2">
      <w:pPr>
        <w:rPr>
          <w:lang w:eastAsia="en-GB"/>
        </w:rPr>
      </w:pPr>
      <w:r>
        <w:rPr>
          <w:lang w:eastAsia="en-GB"/>
        </w:rPr>
        <w:t xml:space="preserve">The biggest issue with this </w:t>
      </w:r>
      <w:r w:rsidR="00FB2690">
        <w:rPr>
          <w:lang w:eastAsia="en-GB"/>
        </w:rPr>
        <w:t xml:space="preserve">dataset is that for a given arrest, it is very difficult to determine whether any mass surveillance tools were used to detect the content. For example, in the UK, many counter-terrorism investigations begin from content picked up from surveillance schemes </w:t>
      </w:r>
      <w:r w:rsidR="002C76E5">
        <w:rPr>
          <w:lang w:eastAsia="en-GB"/>
        </w:rPr>
        <w:t xml:space="preserve">on ‘private’ social media networks </w:t>
      </w:r>
      <w:r w:rsidR="00FB2690">
        <w:rPr>
          <w:lang w:eastAsia="en-GB"/>
        </w:rPr>
        <w:t>[24], some of which inevitably lead to arrests</w:t>
      </w:r>
      <w:r w:rsidR="00077D5A">
        <w:rPr>
          <w:lang w:eastAsia="en-GB"/>
        </w:rPr>
        <w:t xml:space="preserve">. At the same time however, </w:t>
      </w:r>
      <w:r w:rsidR="006C6DA8">
        <w:rPr>
          <w:lang w:eastAsia="en-GB"/>
        </w:rPr>
        <w:t xml:space="preserve">citizens have also been arrested over out-of-context jokes made on Twitter [25] that referenced the destruction of an airport. This is not an isolated incident in the UK, as between 2010 and 2015, 2500 arrests were made in London alone over social media posts [26]. </w:t>
      </w:r>
      <w:r w:rsidR="00FA54FF">
        <w:rPr>
          <w:lang w:eastAsia="en-GB"/>
        </w:rPr>
        <w:t>However,</w:t>
      </w:r>
      <w:r w:rsidR="006C6DA8">
        <w:rPr>
          <w:lang w:eastAsia="en-GB"/>
        </w:rPr>
        <w:t xml:space="preserve"> without examining each case individually, it would be impossible to determine which arrests were an over-reach of mass surveillance or an incident reported to the police </w:t>
      </w:r>
      <w:r w:rsidR="00A239A8">
        <w:rPr>
          <w:lang w:eastAsia="en-GB"/>
        </w:rPr>
        <w:t>separately</w:t>
      </w:r>
      <w:r w:rsidR="006C6DA8">
        <w:rPr>
          <w:lang w:eastAsia="en-GB"/>
        </w:rPr>
        <w:t xml:space="preserve">. </w:t>
      </w:r>
    </w:p>
    <w:p w14:paraId="37CEC8AA" w14:textId="686BB18F" w:rsidR="00010732" w:rsidRDefault="00010732" w:rsidP="004445A4">
      <w:pPr>
        <w:rPr>
          <w:lang w:eastAsia="en-GB"/>
        </w:rPr>
      </w:pPr>
    </w:p>
    <w:p w14:paraId="0687A0C8" w14:textId="0D6E4815" w:rsidR="00227C9D" w:rsidRDefault="00227C9D" w:rsidP="00227C9D">
      <w:pPr>
        <w:pStyle w:val="Heading3"/>
        <w:rPr>
          <w:lang w:eastAsia="en-GB"/>
        </w:rPr>
      </w:pPr>
      <w:bookmarkStart w:id="74" w:name="_Toc1308101"/>
      <w:r>
        <w:rPr>
          <w:lang w:eastAsia="en-GB"/>
        </w:rPr>
        <w:t>4.3.3</w:t>
      </w:r>
      <w:r w:rsidR="00E36F04">
        <w:rPr>
          <w:lang w:eastAsia="en-GB"/>
        </w:rPr>
        <w:t xml:space="preserve"> Mirai Botnet IP Addresses</w:t>
      </w:r>
      <w:bookmarkEnd w:id="74"/>
    </w:p>
    <w:p w14:paraId="5AD01602" w14:textId="622E4FC4" w:rsidR="004A0997" w:rsidRDefault="004A0997" w:rsidP="004A0997">
      <w:pPr>
        <w:rPr>
          <w:lang w:eastAsia="en-GB"/>
        </w:rPr>
      </w:pPr>
      <w:r>
        <w:rPr>
          <w:lang w:eastAsia="en-GB"/>
        </w:rPr>
        <w:t xml:space="preserve">From the Bad Packets Report [18], a list of IP addresses that are confirmed to be a part of Mirai-like botnets </w:t>
      </w:r>
      <w:r w:rsidR="006903BF">
        <w:rPr>
          <w:lang w:eastAsia="en-GB"/>
        </w:rPr>
        <w:t xml:space="preserve">between Jan 2017 and Jan 2019 </w:t>
      </w:r>
      <w:r>
        <w:rPr>
          <w:lang w:eastAsia="en-GB"/>
        </w:rPr>
        <w:t>was compiled. Each IP address was then geolocated and the total number of botnet IPs</w:t>
      </w:r>
      <w:r w:rsidR="000103CE">
        <w:rPr>
          <w:lang w:eastAsia="en-GB"/>
        </w:rPr>
        <w:t xml:space="preserve"> under each nation was calculated. The total number of IPs for each nation was also compiled and then the total number of botnet IPs was divided by the total number of IPs in each </w:t>
      </w:r>
      <w:r w:rsidR="00FA54FF">
        <w:rPr>
          <w:lang w:eastAsia="en-GB"/>
        </w:rPr>
        <w:t>nation</w:t>
      </w:r>
      <w:r w:rsidR="000103CE">
        <w:rPr>
          <w:lang w:eastAsia="en-GB"/>
        </w:rPr>
        <w:t xml:space="preserve"> to give the proportion of </w:t>
      </w:r>
      <w:r w:rsidR="008B6EFC">
        <w:rPr>
          <w:lang w:eastAsia="en-GB"/>
        </w:rPr>
        <w:t xml:space="preserve">IPs that were </w:t>
      </w:r>
      <w:r w:rsidR="00FA54FF">
        <w:rPr>
          <w:lang w:eastAsia="en-GB"/>
        </w:rPr>
        <w:t>a part</w:t>
      </w:r>
      <w:r w:rsidR="008B6EFC">
        <w:rPr>
          <w:lang w:eastAsia="en-GB"/>
        </w:rPr>
        <w:t xml:space="preserve"> of a Mirai-like botnet. </w:t>
      </w:r>
      <w:r w:rsidR="000103CE">
        <w:rPr>
          <w:lang w:eastAsia="en-GB"/>
        </w:rPr>
        <w:t xml:space="preserve"> </w:t>
      </w:r>
      <w:r w:rsidR="00E61209">
        <w:rPr>
          <w:lang w:eastAsia="en-GB"/>
        </w:rPr>
        <w:t xml:space="preserve">This data was then normalised to </w:t>
      </w:r>
      <w:r w:rsidR="007C7A49">
        <w:rPr>
          <w:lang w:eastAsia="en-GB"/>
        </w:rPr>
        <w:t xml:space="preserve">give each nation a value between 0 and 1 which represents that nation’s exposure to Mirai’s infectious behaviour. In more general terms, this feature gives an indication of a nation’s level of exposure to invasive malicious software. </w:t>
      </w:r>
    </w:p>
    <w:p w14:paraId="3FD7987A" w14:textId="4D015B0F" w:rsidR="007C7A49" w:rsidRDefault="007C7A49" w:rsidP="004A0997">
      <w:pPr>
        <w:rPr>
          <w:lang w:eastAsia="en-GB"/>
        </w:rPr>
      </w:pPr>
    </w:p>
    <w:p w14:paraId="480F2704" w14:textId="61FA8E6B" w:rsidR="007C7A49" w:rsidRDefault="007C7A49" w:rsidP="004A0997">
      <w:pPr>
        <w:rPr>
          <w:lang w:eastAsia="en-GB"/>
        </w:rPr>
      </w:pPr>
      <w:r>
        <w:rPr>
          <w:lang w:eastAsia="en-GB"/>
        </w:rPr>
        <w:t xml:space="preserve">The major limitation of this feature is the impact of Cloud Hosting providers. It is a common practice for attackers to </w:t>
      </w:r>
      <w:r w:rsidR="006903BF">
        <w:rPr>
          <w:lang w:eastAsia="en-GB"/>
        </w:rPr>
        <w:t xml:space="preserve">use cloud providers to host their malware </w:t>
      </w:r>
      <w:r w:rsidR="00631D2C">
        <w:rPr>
          <w:lang w:eastAsia="en-GB"/>
        </w:rPr>
        <w:t>[</w:t>
      </w:r>
      <w:r w:rsidR="006903BF">
        <w:rPr>
          <w:lang w:eastAsia="en-GB"/>
        </w:rPr>
        <w:t>27</w:t>
      </w:r>
      <w:r w:rsidR="00631D2C">
        <w:rPr>
          <w:lang w:eastAsia="en-GB"/>
        </w:rPr>
        <w:t>]</w:t>
      </w:r>
      <w:r w:rsidR="006903BF">
        <w:rPr>
          <w:lang w:eastAsia="en-GB"/>
        </w:rPr>
        <w:t xml:space="preserve">. Certain countries such as The US and Netherlands are over represented in their share of the world’s cloud providers. This would mean that such nations may also be over </w:t>
      </w:r>
      <w:r w:rsidR="006903BF">
        <w:rPr>
          <w:lang w:eastAsia="en-GB"/>
        </w:rPr>
        <w:lastRenderedPageBreak/>
        <w:t xml:space="preserve">represented in the </w:t>
      </w:r>
      <w:r w:rsidR="001558B1">
        <w:rPr>
          <w:lang w:eastAsia="en-GB"/>
        </w:rPr>
        <w:t>number</w:t>
      </w:r>
      <w:r w:rsidR="006903BF">
        <w:rPr>
          <w:lang w:eastAsia="en-GB"/>
        </w:rPr>
        <w:t xml:space="preserve"> of </w:t>
      </w:r>
      <w:r w:rsidR="001558B1">
        <w:rPr>
          <w:lang w:eastAsia="en-GB"/>
        </w:rPr>
        <w:t xml:space="preserve">infected hosts that are detected as part of the Bad Packets Report. </w:t>
      </w:r>
    </w:p>
    <w:p w14:paraId="454C1286" w14:textId="126F7E84" w:rsidR="001558B1" w:rsidRDefault="001558B1" w:rsidP="004A0997">
      <w:pPr>
        <w:rPr>
          <w:lang w:eastAsia="en-GB"/>
        </w:rPr>
      </w:pPr>
    </w:p>
    <w:p w14:paraId="5A554DA4" w14:textId="4110BC2B" w:rsidR="001558B1" w:rsidRDefault="001558B1" w:rsidP="001558B1">
      <w:pPr>
        <w:pStyle w:val="Heading3"/>
        <w:rPr>
          <w:lang w:eastAsia="en-GB"/>
        </w:rPr>
      </w:pPr>
      <w:bookmarkStart w:id="75" w:name="_Toc1308102"/>
      <w:r>
        <w:rPr>
          <w:lang w:eastAsia="en-GB"/>
        </w:rPr>
        <w:t>4.3.4 Mirai-like Packet Signatures</w:t>
      </w:r>
      <w:bookmarkEnd w:id="75"/>
    </w:p>
    <w:p w14:paraId="3A0F88A0" w14:textId="48707B10" w:rsidR="001558B1" w:rsidRDefault="001558B1" w:rsidP="001558B1">
      <w:pPr>
        <w:rPr>
          <w:lang w:eastAsia="en-GB"/>
        </w:rPr>
      </w:pPr>
      <w:r>
        <w:rPr>
          <w:lang w:eastAsia="en-GB"/>
        </w:rPr>
        <w:t xml:space="preserve">Like with the Mirai botnet IPs, this dataset was also compiled by the Bad Packets Report. The data was received as a list of IPs being targeted by packets that shared the </w:t>
      </w:r>
      <w:r w:rsidR="004E3D22">
        <w:rPr>
          <w:lang w:eastAsia="en-GB"/>
        </w:rPr>
        <w:t xml:space="preserve">structure and sequence number formatting with those produced by the original Mirai source code. </w:t>
      </w:r>
      <w:r w:rsidR="00451016">
        <w:rPr>
          <w:lang w:eastAsia="en-GB"/>
        </w:rPr>
        <w:t xml:space="preserve">From this, a list of nations </w:t>
      </w:r>
      <w:r w:rsidR="00F419A9">
        <w:rPr>
          <w:lang w:eastAsia="en-GB"/>
        </w:rPr>
        <w:t xml:space="preserve">and the number of Mirai-like packets that had been targeted at said nation between July 2018 and Dec 2018 was compiled. </w:t>
      </w:r>
      <w:r w:rsidR="00686DF6">
        <w:rPr>
          <w:lang w:eastAsia="en-GB"/>
        </w:rPr>
        <w:t xml:space="preserve">While the last feature represented </w:t>
      </w:r>
      <w:r w:rsidR="00643BA9">
        <w:rPr>
          <w:lang w:eastAsia="en-GB"/>
        </w:rPr>
        <w:t xml:space="preserve">Mirai hosting and infection, this feature represents the amount a nation is targeted by Mirai-like attacks. In a more general sense, the feature indicates the quantity of IPs in a given nation that experience malicious attacks. As with the previous feature, this feature is also divided by the number of IPs in the given nation to produce the proportion of IPs that have been targeted, then normalised to make the output more understandable. </w:t>
      </w:r>
    </w:p>
    <w:p w14:paraId="1E2DED88" w14:textId="62FE3047" w:rsidR="00643BA9" w:rsidRDefault="00643BA9" w:rsidP="001558B1">
      <w:pPr>
        <w:rPr>
          <w:lang w:eastAsia="en-GB"/>
        </w:rPr>
      </w:pPr>
    </w:p>
    <w:p w14:paraId="4C8F04A2" w14:textId="785A8CC4" w:rsidR="00643BA9" w:rsidRDefault="00643BA9" w:rsidP="001558B1">
      <w:pPr>
        <w:rPr>
          <w:lang w:eastAsia="en-GB"/>
        </w:rPr>
      </w:pPr>
      <w:r>
        <w:rPr>
          <w:lang w:eastAsia="en-GB"/>
        </w:rPr>
        <w:t xml:space="preserve">Together, the Mirai-like packets </w:t>
      </w:r>
      <w:proofErr w:type="gramStart"/>
      <w:r>
        <w:rPr>
          <w:lang w:eastAsia="en-GB"/>
        </w:rPr>
        <w:t>feature</w:t>
      </w:r>
      <w:proofErr w:type="gramEnd"/>
      <w:r>
        <w:rPr>
          <w:lang w:eastAsia="en-GB"/>
        </w:rPr>
        <w:t xml:space="preserve"> and the Botnet IPs feature aim to </w:t>
      </w:r>
      <w:r w:rsidR="00C733A4">
        <w:rPr>
          <w:lang w:eastAsia="en-GB"/>
        </w:rPr>
        <w:t xml:space="preserve">give a representation of external offensive </w:t>
      </w:r>
      <w:r w:rsidR="00854131">
        <w:rPr>
          <w:lang w:eastAsia="en-GB"/>
        </w:rPr>
        <w:t xml:space="preserve">malicious routing affecting the citizens of any given nation. </w:t>
      </w:r>
    </w:p>
    <w:p w14:paraId="44D724ED" w14:textId="0CB07D54" w:rsidR="00627201" w:rsidRDefault="00627201" w:rsidP="001558B1">
      <w:pPr>
        <w:rPr>
          <w:lang w:eastAsia="en-GB"/>
        </w:rPr>
      </w:pPr>
    </w:p>
    <w:p w14:paraId="69C4C233" w14:textId="5443CAD0" w:rsidR="00627201" w:rsidRDefault="00627201" w:rsidP="00627201">
      <w:pPr>
        <w:pStyle w:val="Heading3"/>
        <w:rPr>
          <w:lang w:eastAsia="en-GB"/>
        </w:rPr>
      </w:pPr>
      <w:bookmarkStart w:id="76" w:name="_Toc1308103"/>
      <w:r>
        <w:rPr>
          <w:lang w:eastAsia="en-GB"/>
        </w:rPr>
        <w:t>4.3.5 BGP Hijacks</w:t>
      </w:r>
      <w:bookmarkEnd w:id="76"/>
    </w:p>
    <w:p w14:paraId="6FAE9F64" w14:textId="77777777" w:rsidR="006D5182" w:rsidRDefault="00B61D1E" w:rsidP="00627201">
      <w:pPr>
        <w:rPr>
          <w:lang w:eastAsia="en-GB"/>
        </w:rPr>
      </w:pPr>
      <w:r>
        <w:rPr>
          <w:lang w:eastAsia="en-GB"/>
        </w:rPr>
        <w:t xml:space="preserve">The data for this feature was collected by </w:t>
      </w:r>
      <w:proofErr w:type="spellStart"/>
      <w:r>
        <w:rPr>
          <w:lang w:eastAsia="en-GB"/>
        </w:rPr>
        <w:t>BGPmon</w:t>
      </w:r>
      <w:proofErr w:type="spellEnd"/>
      <w:r>
        <w:rPr>
          <w:lang w:eastAsia="en-GB"/>
        </w:rPr>
        <w:t xml:space="preserve"> [19]. Their dataset records victim ASes that have experienced BGP hijacks as well as the ASN (Autonomous System Number) of the attacker.</w:t>
      </w:r>
      <w:r w:rsidR="006574C7">
        <w:rPr>
          <w:lang w:eastAsia="en-GB"/>
        </w:rPr>
        <w:t xml:space="preserve"> In some cases, both the attacker and victim ASN are the same and </w:t>
      </w:r>
      <w:proofErr w:type="spellStart"/>
      <w:r w:rsidR="006574C7">
        <w:rPr>
          <w:lang w:eastAsia="en-GB"/>
        </w:rPr>
        <w:t>BGPmon</w:t>
      </w:r>
      <w:proofErr w:type="spellEnd"/>
      <w:r w:rsidR="006574C7">
        <w:rPr>
          <w:lang w:eastAsia="en-GB"/>
        </w:rPr>
        <w:t xml:space="preserve"> </w:t>
      </w:r>
      <w:r w:rsidR="006D5182">
        <w:rPr>
          <w:lang w:eastAsia="en-GB"/>
        </w:rPr>
        <w:t>acknowledges that for many of these, the ‘hijack’ was simply a mistake on the part of that particular AS. It must be noted however, that it is not a guarantee that the ‘hijack’ was a mistake when the ASNs are equal.</w:t>
      </w:r>
    </w:p>
    <w:p w14:paraId="53914B6F" w14:textId="77777777" w:rsidR="006D5182" w:rsidRDefault="006D5182" w:rsidP="00627201">
      <w:pPr>
        <w:rPr>
          <w:lang w:eastAsia="en-GB"/>
        </w:rPr>
      </w:pPr>
    </w:p>
    <w:p w14:paraId="47C87171" w14:textId="32DCD0A4" w:rsidR="00627201" w:rsidRDefault="00C20844" w:rsidP="00627201">
      <w:pPr>
        <w:rPr>
          <w:lang w:eastAsia="en-GB"/>
        </w:rPr>
      </w:pPr>
      <w:r>
        <w:rPr>
          <w:lang w:eastAsia="en-GB"/>
        </w:rPr>
        <w:t>A dataset mapping ASNs to nations was used to cross reference with the BGP hijacks dataset to produce a list of the number of times any AS within a given nation has experienced a BGP hijack</w:t>
      </w:r>
      <w:r w:rsidR="006D5182">
        <w:rPr>
          <w:lang w:eastAsia="en-GB"/>
        </w:rPr>
        <w:t>. This gives an indication of how trustworthy a nation’s ASes are</w:t>
      </w:r>
      <w:r w:rsidR="00727A77">
        <w:rPr>
          <w:lang w:eastAsia="en-GB"/>
        </w:rPr>
        <w:t xml:space="preserve">. Since ASes in a given nation operate to an extent under the instruction of that nation’s government (E.g. Boomeranging in </w:t>
      </w:r>
      <w:proofErr w:type="gramStart"/>
      <w:r w:rsidR="00727A77">
        <w:rPr>
          <w:lang w:eastAsia="en-GB"/>
        </w:rPr>
        <w:t>The</w:t>
      </w:r>
      <w:proofErr w:type="gramEnd"/>
      <w:r w:rsidR="00727A77">
        <w:rPr>
          <w:lang w:eastAsia="en-GB"/>
        </w:rPr>
        <w:t xml:space="preserve"> US), by extension this dataset also gives an indication of </w:t>
      </w:r>
      <w:r w:rsidR="00200B72">
        <w:rPr>
          <w:lang w:eastAsia="en-GB"/>
        </w:rPr>
        <w:t xml:space="preserve">the degree of top down information control from a given nation’s government. </w:t>
      </w:r>
    </w:p>
    <w:p w14:paraId="5C3CE656" w14:textId="275D6B61" w:rsidR="00162EBB" w:rsidRDefault="00162EBB" w:rsidP="00627201">
      <w:pPr>
        <w:rPr>
          <w:lang w:eastAsia="en-GB"/>
        </w:rPr>
      </w:pPr>
    </w:p>
    <w:p w14:paraId="45ED1E90" w14:textId="54729A04" w:rsidR="00162EBB" w:rsidRDefault="00162EBB" w:rsidP="00162EBB">
      <w:pPr>
        <w:pStyle w:val="Heading3"/>
        <w:rPr>
          <w:lang w:eastAsia="en-GB"/>
        </w:rPr>
      </w:pPr>
      <w:bookmarkStart w:id="77" w:name="_Toc1308104"/>
      <w:r>
        <w:rPr>
          <w:lang w:eastAsia="en-GB"/>
        </w:rPr>
        <w:t>4.3.6 Information Exposure</w:t>
      </w:r>
      <w:bookmarkEnd w:id="77"/>
    </w:p>
    <w:p w14:paraId="15D8597E" w14:textId="77777777" w:rsidR="00FA54FF" w:rsidRDefault="00CF620F" w:rsidP="00D42DED">
      <w:pPr>
        <w:rPr>
          <w:lang w:eastAsia="en-GB"/>
        </w:rPr>
      </w:pPr>
      <w:r>
        <w:rPr>
          <w:lang w:eastAsia="en-GB"/>
        </w:rPr>
        <w:t xml:space="preserve">As explained in 2.8.4, information exposure is calculated by taking the routing dependencies of each nation and </w:t>
      </w:r>
      <w:r w:rsidR="00D26381">
        <w:rPr>
          <w:lang w:eastAsia="en-GB"/>
        </w:rPr>
        <w:t xml:space="preserve">comparing them to nations that perform mass surveillance. </w:t>
      </w:r>
      <w:r w:rsidR="00704BDA">
        <w:rPr>
          <w:lang w:eastAsia="en-GB"/>
        </w:rPr>
        <w:t xml:space="preserve">Due to the nature of the output being a value between 0 and 1, normalisation was not required here. While this feature gives a clear indication of the likelihood that a nation’s data will pass through a nation that performs mass surveillance, it is impossible to determine whether any given packet will be analysed by the surveillance schemes. Due to the high level of secrecy and lack of disclosure it is </w:t>
      </w:r>
      <w:r w:rsidR="00704BDA">
        <w:rPr>
          <w:lang w:eastAsia="en-GB"/>
        </w:rPr>
        <w:lastRenderedPageBreak/>
        <w:t>impossible to determine whether any given nations surveillance techniques perform better than any other nation. While in the real world this is certainly the case, for this model each surveying nation</w:t>
      </w:r>
      <w:r w:rsidR="00D86C7A">
        <w:rPr>
          <w:lang w:eastAsia="en-GB"/>
        </w:rPr>
        <w:t xml:space="preserve">’s capability will be regarded as equal. </w:t>
      </w:r>
    </w:p>
    <w:p w14:paraId="704E47BE" w14:textId="77777777" w:rsidR="00FA54FF" w:rsidRDefault="00FA54FF" w:rsidP="00D42DED">
      <w:pPr>
        <w:rPr>
          <w:lang w:eastAsia="en-GB"/>
        </w:rPr>
      </w:pPr>
    </w:p>
    <w:p w14:paraId="33C3C66D" w14:textId="71C66B53" w:rsidR="0016677F" w:rsidRDefault="00FA54FF" w:rsidP="00D42DED">
      <w:pPr>
        <w:rPr>
          <w:lang w:eastAsia="en-GB"/>
        </w:rPr>
      </w:pPr>
      <w:r>
        <w:rPr>
          <w:lang w:eastAsia="en-GB"/>
        </w:rPr>
        <w:t xml:space="preserve">The BGP Hijacks feature and the Information Exposure feature together provide an indication of the degree to which a nation’s internal routing structure exposes </w:t>
      </w:r>
      <w:r w:rsidR="009462A6">
        <w:rPr>
          <w:lang w:eastAsia="en-GB"/>
        </w:rPr>
        <w:t>its</w:t>
      </w:r>
      <w:r>
        <w:rPr>
          <w:lang w:eastAsia="en-GB"/>
        </w:rPr>
        <w:t xml:space="preserve"> citizens to malicious routing.</w:t>
      </w:r>
    </w:p>
    <w:p w14:paraId="641044B7" w14:textId="77777777" w:rsidR="00CF0FA5" w:rsidRDefault="00CF0FA5" w:rsidP="00D42DED">
      <w:pPr>
        <w:rPr>
          <w:lang w:eastAsia="en-GB"/>
        </w:rPr>
      </w:pPr>
    </w:p>
    <w:p w14:paraId="74834B12" w14:textId="040B3072" w:rsidR="0016677F" w:rsidRDefault="0016677F" w:rsidP="0016677F">
      <w:pPr>
        <w:pStyle w:val="Heading3"/>
        <w:rPr>
          <w:lang w:eastAsia="en-GB"/>
        </w:rPr>
      </w:pPr>
      <w:bookmarkStart w:id="78" w:name="_Toc1308105"/>
      <w:r>
        <w:rPr>
          <w:lang w:eastAsia="en-GB"/>
        </w:rPr>
        <w:t>4.3.8 Feature Weightings</w:t>
      </w:r>
      <w:bookmarkEnd w:id="78"/>
    </w:p>
    <w:p w14:paraId="37F117B5" w14:textId="3AB94E0F" w:rsidR="0060370A" w:rsidRDefault="00BC6672" w:rsidP="000B7684">
      <w:pPr>
        <w:rPr>
          <w:lang w:eastAsia="en-GB"/>
        </w:rPr>
      </w:pPr>
      <w:r>
        <w:rPr>
          <w:lang w:eastAsia="en-GB"/>
        </w:rPr>
        <w:t xml:space="preserve">Each dataset explained above relates to a single feature </w:t>
      </w:r>
      <w:r w:rsidR="00594501">
        <w:rPr>
          <w:lang w:eastAsia="en-GB"/>
        </w:rPr>
        <w:t xml:space="preserve">of malicious routing. </w:t>
      </w:r>
      <w:r w:rsidR="00392372">
        <w:rPr>
          <w:lang w:eastAsia="en-GB"/>
        </w:rPr>
        <w:t xml:space="preserve">To </w:t>
      </w:r>
      <w:r w:rsidR="0060370A">
        <w:rPr>
          <w:lang w:eastAsia="en-GB"/>
        </w:rPr>
        <w:t xml:space="preserve">produce a single quantifiable measure of malicious routing for each nation, each feature will be given a weighting. The weightings will be between 0 and 1 and when added up will equal 1. Then, by multiplying each feature’s value with its relevant weighting and then summing the results together, a normalised measurement will be formed. From this result, the nations can then be ranked appropriately. </w:t>
      </w:r>
    </w:p>
    <w:p w14:paraId="1F1F4D8B" w14:textId="0EEE8F96" w:rsidR="00637A26" w:rsidRDefault="00637A26" w:rsidP="000B7684">
      <w:pPr>
        <w:rPr>
          <w:lang w:eastAsia="en-GB"/>
        </w:rPr>
      </w:pPr>
    </w:p>
    <w:p w14:paraId="710728E8" w14:textId="3A19A8B9" w:rsidR="00637A26" w:rsidRDefault="00637A26" w:rsidP="000B7684">
      <w:pPr>
        <w:rPr>
          <w:lang w:eastAsia="en-GB"/>
        </w:rPr>
      </w:pPr>
      <w:r>
        <w:rPr>
          <w:lang w:eastAsia="en-GB"/>
        </w:rPr>
        <w:t xml:space="preserve">The feature weightings will be based upon 3 main parameters. </w:t>
      </w:r>
    </w:p>
    <w:p w14:paraId="056A8E3D" w14:textId="7E684CDA" w:rsidR="00637A26" w:rsidRDefault="00637A26" w:rsidP="00637A26">
      <w:pPr>
        <w:pStyle w:val="ListParagraph"/>
        <w:numPr>
          <w:ilvl w:val="0"/>
          <w:numId w:val="6"/>
        </w:numPr>
        <w:rPr>
          <w:lang w:eastAsia="en-GB"/>
        </w:rPr>
      </w:pPr>
      <w:r>
        <w:rPr>
          <w:lang w:eastAsia="en-GB"/>
        </w:rPr>
        <w:t>Reliability</w:t>
      </w:r>
    </w:p>
    <w:p w14:paraId="025935B8" w14:textId="77E07061" w:rsidR="00637A26" w:rsidRDefault="00637A26" w:rsidP="00637A26">
      <w:pPr>
        <w:pStyle w:val="ListParagraph"/>
        <w:rPr>
          <w:lang w:eastAsia="en-GB"/>
        </w:rPr>
      </w:pPr>
      <w:r>
        <w:rPr>
          <w:lang w:eastAsia="en-GB"/>
        </w:rPr>
        <w:t xml:space="preserve">The feature’s reliability is determined by the source dataset that it originated from. Certain datasets such as Information Exposure were limited by approximations and randomness that impacted its precision and thus, its reliability. Features will low reliability will be given a lower weighting. </w:t>
      </w:r>
    </w:p>
    <w:p w14:paraId="40369708" w14:textId="4FBD1B95" w:rsidR="00637A26" w:rsidRDefault="00637A26" w:rsidP="00637A26">
      <w:pPr>
        <w:pStyle w:val="ListParagraph"/>
        <w:numPr>
          <w:ilvl w:val="0"/>
          <w:numId w:val="6"/>
        </w:numPr>
        <w:rPr>
          <w:lang w:eastAsia="en-GB"/>
        </w:rPr>
      </w:pPr>
      <w:r>
        <w:rPr>
          <w:lang w:eastAsia="en-GB"/>
        </w:rPr>
        <w:t>Completeness</w:t>
      </w:r>
    </w:p>
    <w:p w14:paraId="24D80450" w14:textId="2F03B96B" w:rsidR="00637A26" w:rsidRDefault="00637A26" w:rsidP="00637A26">
      <w:pPr>
        <w:pStyle w:val="ListParagraph"/>
        <w:rPr>
          <w:lang w:eastAsia="en-GB"/>
        </w:rPr>
      </w:pPr>
      <w:r>
        <w:rPr>
          <w:lang w:eastAsia="en-GB"/>
        </w:rPr>
        <w:t>Not every dataset held a complete set of values for every nation that is being considered. Where a dataset has some missing values, its overall weighting will also need to be reduced.</w:t>
      </w:r>
    </w:p>
    <w:p w14:paraId="2363AB8C" w14:textId="7E088714" w:rsidR="00637A26" w:rsidRDefault="00B84831" w:rsidP="00637A26">
      <w:pPr>
        <w:pStyle w:val="ListParagraph"/>
        <w:numPr>
          <w:ilvl w:val="0"/>
          <w:numId w:val="6"/>
        </w:numPr>
        <w:rPr>
          <w:lang w:eastAsia="en-GB"/>
        </w:rPr>
      </w:pPr>
      <w:r>
        <w:rPr>
          <w:lang w:eastAsia="en-GB"/>
        </w:rPr>
        <w:t>Indicator t</w:t>
      </w:r>
      <w:r w:rsidR="00637A26">
        <w:rPr>
          <w:lang w:eastAsia="en-GB"/>
        </w:rPr>
        <w:t>ype</w:t>
      </w:r>
    </w:p>
    <w:p w14:paraId="6E8854BA" w14:textId="1281C8A7" w:rsidR="00637A26" w:rsidRPr="000B7684" w:rsidRDefault="00B84831" w:rsidP="00637A26">
      <w:pPr>
        <w:pStyle w:val="ListParagraph"/>
        <w:rPr>
          <w:lang w:eastAsia="en-GB"/>
        </w:rPr>
      </w:pPr>
      <w:r>
        <w:rPr>
          <w:lang w:eastAsia="en-GB"/>
        </w:rPr>
        <w:t xml:space="preserve">Different features indicate different things about a nation. In general terms, the features concerning Mirai, indicate external malicious threats towards a nation. An individual indicator such as this cannot hold a weighting too high. Therefore, features that indicate similar areas of malicious routing will not be allowed to hold a combined weight greater than </w:t>
      </w:r>
      <w:r w:rsidR="005253BB">
        <w:rPr>
          <w:lang w:eastAsia="en-GB"/>
        </w:rPr>
        <w:t>5</w:t>
      </w:r>
      <w:r w:rsidR="00396186">
        <w:rPr>
          <w:lang w:eastAsia="en-GB"/>
        </w:rPr>
        <w:t xml:space="preserve">0% of the malicious routing definition. </w:t>
      </w:r>
    </w:p>
    <w:p w14:paraId="6FD9AFFB" w14:textId="77777777" w:rsidR="00227C9D" w:rsidRDefault="00227C9D" w:rsidP="004445A4">
      <w:pPr>
        <w:rPr>
          <w:lang w:eastAsia="en-GB"/>
        </w:rPr>
      </w:pPr>
    </w:p>
    <w:p w14:paraId="5C457460" w14:textId="399BDB20" w:rsidR="004445A4" w:rsidRDefault="004445A4" w:rsidP="004445A4">
      <w:pPr>
        <w:pStyle w:val="Heading2"/>
        <w:rPr>
          <w:lang w:eastAsia="en-GB"/>
        </w:rPr>
      </w:pPr>
      <w:bookmarkStart w:id="79" w:name="_Toc1308106"/>
      <w:r>
        <w:rPr>
          <w:lang w:eastAsia="en-GB"/>
        </w:rPr>
        <w:t>4.3 Nations and Autonomous Systems</w:t>
      </w:r>
      <w:bookmarkEnd w:id="79"/>
    </w:p>
    <w:p w14:paraId="2B323FB4" w14:textId="1B27A0A1" w:rsidR="004445A4" w:rsidRDefault="004445A4" w:rsidP="004445A4">
      <w:pPr>
        <w:rPr>
          <w:lang w:eastAsia="en-GB"/>
        </w:rPr>
      </w:pPr>
    </w:p>
    <w:p w14:paraId="2616E194" w14:textId="6FE04CC6" w:rsidR="008849E8" w:rsidRDefault="00053B13" w:rsidP="004445A4">
      <w:pPr>
        <w:rPr>
          <w:lang w:eastAsia="en-GB"/>
        </w:rPr>
      </w:pPr>
      <w:r>
        <w:rPr>
          <w:lang w:eastAsia="en-GB"/>
        </w:rPr>
        <w:t>Autonomous Systems always have a home nation however can operate across borders in some cases. They are also in most cases forced to abide by</w:t>
      </w:r>
      <w:r w:rsidR="00C21099">
        <w:rPr>
          <w:lang w:eastAsia="en-GB"/>
        </w:rPr>
        <w:t>,</w:t>
      </w:r>
      <w:r>
        <w:rPr>
          <w:lang w:eastAsia="en-GB"/>
        </w:rPr>
        <w:t xml:space="preserve"> and implement changes based on </w:t>
      </w:r>
      <w:r w:rsidR="00244486">
        <w:rPr>
          <w:lang w:eastAsia="en-GB"/>
        </w:rPr>
        <w:t xml:space="preserve">the laws of the nation in which the primarily operate. A significant proportion of the datasets used in this report record data per AS, not per nation. However, for this report, it would be impractical to analyse each AS so instead ASes will be grouped by their host nation. </w:t>
      </w:r>
      <w:r w:rsidR="00EE3807">
        <w:rPr>
          <w:lang w:eastAsia="en-GB"/>
        </w:rPr>
        <w:t>This allows for citizens to be logically grouped by nation instead of roughly grouped by their use of certain ASes. By extension, allowing</w:t>
      </w:r>
      <w:r w:rsidR="00244486">
        <w:rPr>
          <w:lang w:eastAsia="en-GB"/>
        </w:rPr>
        <w:t xml:space="preserve"> exposure to malicious routing can be calculated on a per nation basi</w:t>
      </w:r>
      <w:r w:rsidR="00EE3807">
        <w:rPr>
          <w:lang w:eastAsia="en-GB"/>
        </w:rPr>
        <w:t xml:space="preserve">s. </w:t>
      </w:r>
    </w:p>
    <w:p w14:paraId="51242C36" w14:textId="77777777" w:rsidR="008849E8" w:rsidRDefault="008849E8" w:rsidP="004445A4">
      <w:pPr>
        <w:rPr>
          <w:lang w:eastAsia="en-GB"/>
        </w:rPr>
      </w:pPr>
    </w:p>
    <w:p w14:paraId="5A4A1096" w14:textId="1ED70DE8" w:rsidR="00053B13" w:rsidRDefault="00EE3807" w:rsidP="004445A4">
      <w:pPr>
        <w:rPr>
          <w:lang w:eastAsia="en-GB"/>
        </w:rPr>
      </w:pPr>
      <w:r>
        <w:rPr>
          <w:lang w:eastAsia="en-GB"/>
        </w:rPr>
        <w:lastRenderedPageBreak/>
        <w:t xml:space="preserve">By indexing by nation, </w:t>
      </w:r>
      <w:r w:rsidR="008849E8">
        <w:rPr>
          <w:lang w:eastAsia="en-GB"/>
        </w:rPr>
        <w:t xml:space="preserve">comparisons </w:t>
      </w:r>
      <w:r>
        <w:rPr>
          <w:lang w:eastAsia="en-GB"/>
        </w:rPr>
        <w:t>with</w:t>
      </w:r>
      <w:r w:rsidRPr="00EE3807">
        <w:rPr>
          <w:lang w:eastAsia="en-GB"/>
        </w:rPr>
        <w:t xml:space="preserve"> </w:t>
      </w:r>
      <w:r>
        <w:rPr>
          <w:lang w:eastAsia="en-GB"/>
        </w:rPr>
        <w:t xml:space="preserve">legislation, </w:t>
      </w:r>
      <w:r w:rsidR="008849E8">
        <w:rPr>
          <w:lang w:eastAsia="en-GB"/>
        </w:rPr>
        <w:t xml:space="preserve">policies, </w:t>
      </w:r>
      <w:r>
        <w:rPr>
          <w:lang w:eastAsia="en-GB"/>
        </w:rPr>
        <w:t>ideology and levels of freedom</w:t>
      </w:r>
      <w:r w:rsidR="008849E8">
        <w:rPr>
          <w:lang w:eastAsia="en-GB"/>
        </w:rPr>
        <w:t xml:space="preserve"> dramatically simplify the process of analysis and finding correlations. It is important to note however, that this simplification process will come with a minor loss to precision of the exact groups being affected by malicious routing. </w:t>
      </w:r>
    </w:p>
    <w:p w14:paraId="4C677632" w14:textId="77777777" w:rsidR="008849E8" w:rsidRDefault="008849E8" w:rsidP="004445A4">
      <w:pPr>
        <w:rPr>
          <w:lang w:eastAsia="en-GB"/>
        </w:rPr>
      </w:pPr>
    </w:p>
    <w:p w14:paraId="5237E1CD" w14:textId="5C987D01" w:rsidR="004445A4" w:rsidRDefault="004445A4" w:rsidP="004445A4">
      <w:pPr>
        <w:pStyle w:val="Heading2"/>
        <w:rPr>
          <w:lang w:eastAsia="en-GB"/>
        </w:rPr>
      </w:pPr>
      <w:bookmarkStart w:id="80" w:name="_Toc1308107"/>
      <w:r>
        <w:rPr>
          <w:lang w:eastAsia="en-GB"/>
        </w:rPr>
        <w:t xml:space="preserve">4.4 </w:t>
      </w:r>
      <w:r w:rsidR="00A140D2">
        <w:rPr>
          <w:lang w:eastAsia="en-GB"/>
        </w:rPr>
        <w:t>Methodology</w:t>
      </w:r>
      <w:bookmarkEnd w:id="80"/>
    </w:p>
    <w:p w14:paraId="610066BA" w14:textId="6771E5D4" w:rsidR="00AB4C99" w:rsidRDefault="00AB4C99" w:rsidP="00AB4C99">
      <w:pPr>
        <w:rPr>
          <w:lang w:eastAsia="en-GB"/>
        </w:rPr>
      </w:pPr>
    </w:p>
    <w:p w14:paraId="178AE450" w14:textId="6F4A9CF6" w:rsidR="00AB4C99" w:rsidRDefault="00AB4C99" w:rsidP="00AB4C99">
      <w:pPr>
        <w:pStyle w:val="Heading3"/>
        <w:rPr>
          <w:lang w:eastAsia="en-GB"/>
        </w:rPr>
      </w:pPr>
      <w:bookmarkStart w:id="81" w:name="_Toc1308108"/>
      <w:r>
        <w:rPr>
          <w:lang w:eastAsia="en-GB"/>
        </w:rPr>
        <w:t>4.4.1 Data Discovery and Collection</w:t>
      </w:r>
      <w:bookmarkEnd w:id="81"/>
    </w:p>
    <w:p w14:paraId="1C7477AA" w14:textId="25FC5A0D" w:rsidR="00AB4C99" w:rsidRDefault="00AB4C99" w:rsidP="00AB4C99">
      <w:pPr>
        <w:rPr>
          <w:lang w:eastAsia="en-GB"/>
        </w:rPr>
      </w:pPr>
      <w:r>
        <w:rPr>
          <w:lang w:eastAsia="en-GB"/>
        </w:rPr>
        <w:t>The datasets that were used were discovered mainly through background research into the area of interest. Sites such as Google Scholar [</w:t>
      </w:r>
      <w:r w:rsidR="00897207">
        <w:rPr>
          <w:lang w:eastAsia="en-GB"/>
        </w:rPr>
        <w:t>28</w:t>
      </w:r>
      <w:r>
        <w:rPr>
          <w:lang w:eastAsia="en-GB"/>
        </w:rPr>
        <w:t>] made the discovery process considerably easier</w:t>
      </w:r>
      <w:r w:rsidR="00897207">
        <w:rPr>
          <w:lang w:eastAsia="en-GB"/>
        </w:rPr>
        <w:t xml:space="preserve"> by providing search tools for academic literature. </w:t>
      </w:r>
      <w:r w:rsidR="00030841">
        <w:rPr>
          <w:lang w:eastAsia="en-GB"/>
        </w:rPr>
        <w:t xml:space="preserve">In some cases, open source access to the datasets referenced by useful academic literature was not available. In some cases, new data was collected using mirrored techniques and in </w:t>
      </w:r>
      <w:proofErr w:type="gramStart"/>
      <w:r w:rsidR="00030841">
        <w:rPr>
          <w:lang w:eastAsia="en-GB"/>
        </w:rPr>
        <w:t>others</w:t>
      </w:r>
      <w:proofErr w:type="gramEnd"/>
      <w:r w:rsidR="00030841">
        <w:rPr>
          <w:lang w:eastAsia="en-GB"/>
        </w:rPr>
        <w:t xml:space="preserve"> applications for API keys were necessary for full access. In the case of the Bad Packet’s Mirai Signatures dataset, only partial access was ever obtained. As explained earlier, this</w:t>
      </w:r>
      <w:r w:rsidR="00785DB5">
        <w:rPr>
          <w:lang w:eastAsia="en-GB"/>
        </w:rPr>
        <w:t xml:space="preserve">, along with the reliability of the data partially helped to form the weightings of each feature of malicious routing. </w:t>
      </w:r>
    </w:p>
    <w:p w14:paraId="41167EA3" w14:textId="25F0A8B0" w:rsidR="00AB4C99" w:rsidRDefault="00AB4C99" w:rsidP="00AB4C99">
      <w:pPr>
        <w:rPr>
          <w:lang w:eastAsia="en-GB"/>
        </w:rPr>
      </w:pPr>
    </w:p>
    <w:p w14:paraId="1C8422E9" w14:textId="6E1ADF51" w:rsidR="00907AB2" w:rsidRDefault="00907AB2" w:rsidP="00907AB2">
      <w:pPr>
        <w:pStyle w:val="Heading3"/>
        <w:rPr>
          <w:lang w:eastAsia="en-GB"/>
        </w:rPr>
      </w:pPr>
      <w:bookmarkStart w:id="82" w:name="_Toc1308109"/>
      <w:r>
        <w:rPr>
          <w:lang w:eastAsia="en-GB"/>
        </w:rPr>
        <w:t xml:space="preserve">4.4.2 </w:t>
      </w:r>
      <w:r w:rsidR="00701A3C">
        <w:rPr>
          <w:lang w:eastAsia="en-GB"/>
        </w:rPr>
        <w:t xml:space="preserve">Data </w:t>
      </w:r>
      <w:r w:rsidR="00FE44D9">
        <w:rPr>
          <w:lang w:eastAsia="en-GB"/>
        </w:rPr>
        <w:t>Ref</w:t>
      </w:r>
      <w:r w:rsidR="00701A3C">
        <w:rPr>
          <w:lang w:eastAsia="en-GB"/>
        </w:rPr>
        <w:t>ormatting</w:t>
      </w:r>
      <w:bookmarkEnd w:id="82"/>
    </w:p>
    <w:p w14:paraId="4647FCD1" w14:textId="31897ED4" w:rsidR="00701A3C" w:rsidRDefault="00B12DE6" w:rsidP="00701A3C">
      <w:pPr>
        <w:rPr>
          <w:lang w:eastAsia="en-GB"/>
        </w:rPr>
      </w:pPr>
      <w:r>
        <w:rPr>
          <w:lang w:eastAsia="en-GB"/>
        </w:rPr>
        <w:t xml:space="preserve">In their raw states, most of the datasets that were used did not naturally fit the malicious routing feature that they indicated. </w:t>
      </w:r>
    </w:p>
    <w:p w14:paraId="02D35712" w14:textId="77777777" w:rsidR="004E63C3" w:rsidRDefault="004E63C3" w:rsidP="00701A3C">
      <w:pPr>
        <w:rPr>
          <w:lang w:eastAsia="en-GB"/>
        </w:rPr>
      </w:pPr>
    </w:p>
    <w:p w14:paraId="6266FC79" w14:textId="653C2015" w:rsidR="00985A4B" w:rsidRDefault="00985A4B" w:rsidP="00701A3C">
      <w:pPr>
        <w:rPr>
          <w:lang w:eastAsia="en-GB"/>
        </w:rPr>
      </w:pPr>
      <w:r>
        <w:rPr>
          <w:lang w:eastAsia="en-GB"/>
        </w:rPr>
        <w:t xml:space="preserve">For the Bad Packet’s Mirai Signatures, the raw data simply listed the origin IP address of the packet, the country code, the ASN and the date of discovery. An example extract from the raw data is shown in the table below: </w:t>
      </w:r>
    </w:p>
    <w:tbl>
      <w:tblPr>
        <w:tblStyle w:val="TableGrid"/>
        <w:tblW w:w="0" w:type="auto"/>
        <w:tblLook w:val="04A0" w:firstRow="1" w:lastRow="0" w:firstColumn="1" w:lastColumn="0" w:noHBand="0" w:noVBand="1"/>
      </w:tblPr>
      <w:tblGrid>
        <w:gridCol w:w="1802"/>
        <w:gridCol w:w="1479"/>
        <w:gridCol w:w="1250"/>
        <w:gridCol w:w="1402"/>
        <w:gridCol w:w="2561"/>
      </w:tblGrid>
      <w:tr w:rsidR="004E63C3" w:rsidRPr="004E63C3" w14:paraId="44AF6404" w14:textId="77777777" w:rsidTr="004E63C3">
        <w:trPr>
          <w:trHeight w:val="321"/>
        </w:trPr>
        <w:tc>
          <w:tcPr>
            <w:tcW w:w="1802" w:type="dxa"/>
            <w:noWrap/>
          </w:tcPr>
          <w:p w14:paraId="49C896DC" w14:textId="163378F8" w:rsidR="004E63C3" w:rsidRPr="004E63C3" w:rsidRDefault="005733FD">
            <w:pPr>
              <w:rPr>
                <w:b/>
                <w:sz w:val="22"/>
                <w:szCs w:val="22"/>
                <w:lang w:eastAsia="en-GB"/>
              </w:rPr>
            </w:pPr>
            <w:r>
              <w:rPr>
                <w:b/>
                <w:sz w:val="22"/>
                <w:szCs w:val="22"/>
                <w:lang w:eastAsia="en-GB"/>
              </w:rPr>
              <w:t xml:space="preserve">Origin </w:t>
            </w:r>
            <w:r w:rsidR="004E63C3">
              <w:rPr>
                <w:b/>
                <w:sz w:val="22"/>
                <w:szCs w:val="22"/>
                <w:lang w:eastAsia="en-GB"/>
              </w:rPr>
              <w:t>IP Address</w:t>
            </w:r>
          </w:p>
        </w:tc>
        <w:tc>
          <w:tcPr>
            <w:tcW w:w="1479" w:type="dxa"/>
            <w:noWrap/>
          </w:tcPr>
          <w:p w14:paraId="2F505169" w14:textId="795E1CB3" w:rsidR="004E63C3" w:rsidRPr="004E63C3" w:rsidRDefault="004E63C3">
            <w:pPr>
              <w:rPr>
                <w:b/>
                <w:sz w:val="22"/>
                <w:szCs w:val="22"/>
                <w:lang w:eastAsia="en-GB"/>
              </w:rPr>
            </w:pPr>
            <w:r>
              <w:rPr>
                <w:b/>
                <w:sz w:val="22"/>
                <w:szCs w:val="22"/>
                <w:lang w:eastAsia="en-GB"/>
              </w:rPr>
              <w:t>AS</w:t>
            </w:r>
          </w:p>
        </w:tc>
        <w:tc>
          <w:tcPr>
            <w:tcW w:w="1250" w:type="dxa"/>
            <w:noWrap/>
          </w:tcPr>
          <w:p w14:paraId="374FFAAB" w14:textId="47AC8820" w:rsidR="004E63C3" w:rsidRPr="004E63C3" w:rsidRDefault="004E63C3">
            <w:pPr>
              <w:rPr>
                <w:b/>
                <w:sz w:val="22"/>
                <w:szCs w:val="22"/>
                <w:lang w:eastAsia="en-GB"/>
              </w:rPr>
            </w:pPr>
            <w:r>
              <w:rPr>
                <w:b/>
                <w:sz w:val="22"/>
                <w:szCs w:val="22"/>
                <w:lang w:eastAsia="en-GB"/>
              </w:rPr>
              <w:t>Country Code</w:t>
            </w:r>
          </w:p>
        </w:tc>
        <w:tc>
          <w:tcPr>
            <w:tcW w:w="1402" w:type="dxa"/>
            <w:noWrap/>
          </w:tcPr>
          <w:p w14:paraId="12503D94" w14:textId="36645938" w:rsidR="004E63C3" w:rsidRPr="004E63C3" w:rsidRDefault="004E63C3">
            <w:pPr>
              <w:rPr>
                <w:b/>
                <w:sz w:val="22"/>
                <w:szCs w:val="22"/>
                <w:lang w:eastAsia="en-GB"/>
              </w:rPr>
            </w:pPr>
            <w:r>
              <w:rPr>
                <w:b/>
                <w:sz w:val="22"/>
                <w:szCs w:val="22"/>
                <w:lang w:eastAsia="en-GB"/>
              </w:rPr>
              <w:t>ASN</w:t>
            </w:r>
          </w:p>
        </w:tc>
        <w:tc>
          <w:tcPr>
            <w:tcW w:w="2561" w:type="dxa"/>
            <w:noWrap/>
          </w:tcPr>
          <w:p w14:paraId="2B5706DF" w14:textId="08B3379B" w:rsidR="004E63C3" w:rsidRPr="004E63C3" w:rsidRDefault="004E63C3">
            <w:pPr>
              <w:rPr>
                <w:b/>
                <w:sz w:val="22"/>
                <w:szCs w:val="22"/>
                <w:lang w:eastAsia="en-GB"/>
              </w:rPr>
            </w:pPr>
            <w:r>
              <w:rPr>
                <w:b/>
                <w:sz w:val="22"/>
                <w:szCs w:val="22"/>
                <w:lang w:eastAsia="en-GB"/>
              </w:rPr>
              <w:t>Date of discovery</w:t>
            </w:r>
          </w:p>
        </w:tc>
      </w:tr>
      <w:tr w:rsidR="004E63C3" w:rsidRPr="004E63C3" w14:paraId="03DCBF59" w14:textId="77777777" w:rsidTr="004E63C3">
        <w:trPr>
          <w:trHeight w:val="321"/>
        </w:trPr>
        <w:tc>
          <w:tcPr>
            <w:tcW w:w="1802" w:type="dxa"/>
            <w:noWrap/>
            <w:hideMark/>
          </w:tcPr>
          <w:p w14:paraId="154D9903" w14:textId="77777777" w:rsidR="004E63C3" w:rsidRPr="004E63C3" w:rsidRDefault="004E63C3">
            <w:pPr>
              <w:rPr>
                <w:sz w:val="22"/>
                <w:szCs w:val="22"/>
                <w:lang w:eastAsia="en-GB"/>
              </w:rPr>
            </w:pPr>
            <w:r w:rsidRPr="004E63C3">
              <w:rPr>
                <w:sz w:val="22"/>
                <w:szCs w:val="22"/>
                <w:lang w:eastAsia="en-GB"/>
              </w:rPr>
              <w:t>85.94.167.216</w:t>
            </w:r>
          </w:p>
        </w:tc>
        <w:tc>
          <w:tcPr>
            <w:tcW w:w="1479" w:type="dxa"/>
            <w:noWrap/>
            <w:hideMark/>
          </w:tcPr>
          <w:p w14:paraId="5CF3C322"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0E91CE4A"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0AA3A5AF"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4317D1E9" w14:textId="77777777" w:rsidR="004E63C3" w:rsidRPr="004E63C3" w:rsidRDefault="004E63C3">
            <w:pPr>
              <w:rPr>
                <w:sz w:val="22"/>
                <w:szCs w:val="22"/>
                <w:lang w:eastAsia="en-GB"/>
              </w:rPr>
            </w:pPr>
            <w:r w:rsidRPr="004E63C3">
              <w:rPr>
                <w:sz w:val="22"/>
                <w:szCs w:val="22"/>
                <w:lang w:eastAsia="en-GB"/>
              </w:rPr>
              <w:t>2018-10-17 01:42:46 PST</w:t>
            </w:r>
          </w:p>
        </w:tc>
      </w:tr>
      <w:tr w:rsidR="004E63C3" w:rsidRPr="004E63C3" w14:paraId="53FFF9EE" w14:textId="77777777" w:rsidTr="004E63C3">
        <w:trPr>
          <w:trHeight w:val="321"/>
        </w:trPr>
        <w:tc>
          <w:tcPr>
            <w:tcW w:w="1802" w:type="dxa"/>
            <w:noWrap/>
            <w:hideMark/>
          </w:tcPr>
          <w:p w14:paraId="46A57BCB" w14:textId="77777777" w:rsidR="004E63C3" w:rsidRPr="004E63C3" w:rsidRDefault="004E63C3">
            <w:pPr>
              <w:rPr>
                <w:sz w:val="22"/>
                <w:szCs w:val="22"/>
                <w:lang w:eastAsia="en-GB"/>
              </w:rPr>
            </w:pPr>
            <w:r w:rsidRPr="004E63C3">
              <w:rPr>
                <w:sz w:val="22"/>
                <w:szCs w:val="22"/>
                <w:lang w:eastAsia="en-GB"/>
              </w:rPr>
              <w:t>91.187.79.38</w:t>
            </w:r>
          </w:p>
        </w:tc>
        <w:tc>
          <w:tcPr>
            <w:tcW w:w="1479" w:type="dxa"/>
            <w:noWrap/>
            <w:hideMark/>
          </w:tcPr>
          <w:p w14:paraId="558AF901" w14:textId="77777777" w:rsidR="004E63C3" w:rsidRPr="004E63C3" w:rsidRDefault="004E63C3">
            <w:pPr>
              <w:rPr>
                <w:sz w:val="22"/>
                <w:szCs w:val="22"/>
                <w:lang w:eastAsia="en-GB"/>
              </w:rPr>
            </w:pPr>
            <w:r w:rsidRPr="004E63C3">
              <w:rPr>
                <w:sz w:val="22"/>
                <w:szCs w:val="22"/>
                <w:lang w:eastAsia="en-GB"/>
              </w:rPr>
              <w:t>ANDORRA</w:t>
            </w:r>
          </w:p>
        </w:tc>
        <w:tc>
          <w:tcPr>
            <w:tcW w:w="1250" w:type="dxa"/>
            <w:noWrap/>
            <w:hideMark/>
          </w:tcPr>
          <w:p w14:paraId="4F7F8888" w14:textId="77777777" w:rsidR="004E63C3" w:rsidRPr="004E63C3" w:rsidRDefault="004E63C3">
            <w:pPr>
              <w:rPr>
                <w:sz w:val="22"/>
                <w:szCs w:val="22"/>
                <w:lang w:eastAsia="en-GB"/>
              </w:rPr>
            </w:pPr>
            <w:r w:rsidRPr="004E63C3">
              <w:rPr>
                <w:sz w:val="22"/>
                <w:szCs w:val="22"/>
                <w:lang w:eastAsia="en-GB"/>
              </w:rPr>
              <w:t>AD</w:t>
            </w:r>
          </w:p>
        </w:tc>
        <w:tc>
          <w:tcPr>
            <w:tcW w:w="1402" w:type="dxa"/>
            <w:noWrap/>
            <w:hideMark/>
          </w:tcPr>
          <w:p w14:paraId="6AA5BC32" w14:textId="77777777" w:rsidR="004E63C3" w:rsidRPr="004E63C3" w:rsidRDefault="004E63C3">
            <w:pPr>
              <w:rPr>
                <w:sz w:val="22"/>
                <w:szCs w:val="22"/>
                <w:lang w:eastAsia="en-GB"/>
              </w:rPr>
            </w:pPr>
            <w:r w:rsidRPr="004E63C3">
              <w:rPr>
                <w:sz w:val="22"/>
                <w:szCs w:val="22"/>
                <w:lang w:eastAsia="en-GB"/>
              </w:rPr>
              <w:t>AS6752</w:t>
            </w:r>
          </w:p>
        </w:tc>
        <w:tc>
          <w:tcPr>
            <w:tcW w:w="2561" w:type="dxa"/>
            <w:noWrap/>
            <w:hideMark/>
          </w:tcPr>
          <w:p w14:paraId="7331AE7E" w14:textId="77777777" w:rsidR="004E63C3" w:rsidRPr="004E63C3" w:rsidRDefault="004E63C3">
            <w:pPr>
              <w:rPr>
                <w:sz w:val="22"/>
                <w:szCs w:val="22"/>
                <w:lang w:eastAsia="en-GB"/>
              </w:rPr>
            </w:pPr>
            <w:r w:rsidRPr="004E63C3">
              <w:rPr>
                <w:sz w:val="22"/>
                <w:szCs w:val="22"/>
                <w:lang w:eastAsia="en-GB"/>
              </w:rPr>
              <w:t>2018-11-24 10:57:17 PST</w:t>
            </w:r>
          </w:p>
        </w:tc>
      </w:tr>
      <w:tr w:rsidR="004E63C3" w:rsidRPr="004E63C3" w14:paraId="657E0789" w14:textId="77777777" w:rsidTr="004E63C3">
        <w:trPr>
          <w:trHeight w:val="321"/>
        </w:trPr>
        <w:tc>
          <w:tcPr>
            <w:tcW w:w="1802" w:type="dxa"/>
            <w:noWrap/>
            <w:hideMark/>
          </w:tcPr>
          <w:p w14:paraId="1E23F781" w14:textId="77777777" w:rsidR="004E63C3" w:rsidRPr="004E63C3" w:rsidRDefault="004E63C3">
            <w:pPr>
              <w:rPr>
                <w:sz w:val="22"/>
                <w:szCs w:val="22"/>
                <w:lang w:eastAsia="en-GB"/>
              </w:rPr>
            </w:pPr>
            <w:r w:rsidRPr="004E63C3">
              <w:rPr>
                <w:sz w:val="22"/>
                <w:szCs w:val="22"/>
                <w:lang w:eastAsia="en-GB"/>
              </w:rPr>
              <w:t>213.132.46.135</w:t>
            </w:r>
          </w:p>
        </w:tc>
        <w:tc>
          <w:tcPr>
            <w:tcW w:w="1479" w:type="dxa"/>
            <w:noWrap/>
            <w:hideMark/>
          </w:tcPr>
          <w:p w14:paraId="64DAD3BF"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39FA35F5"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4EF4BD3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1E0CA0B5" w14:textId="77777777" w:rsidR="004E63C3" w:rsidRPr="004E63C3" w:rsidRDefault="004E63C3">
            <w:pPr>
              <w:rPr>
                <w:sz w:val="22"/>
                <w:szCs w:val="22"/>
                <w:lang w:eastAsia="en-GB"/>
              </w:rPr>
            </w:pPr>
            <w:r w:rsidRPr="004E63C3">
              <w:rPr>
                <w:sz w:val="22"/>
                <w:szCs w:val="22"/>
                <w:lang w:eastAsia="en-GB"/>
              </w:rPr>
              <w:t>2018-11-14 07:47:24 PST</w:t>
            </w:r>
          </w:p>
        </w:tc>
      </w:tr>
      <w:tr w:rsidR="004E63C3" w:rsidRPr="004E63C3" w14:paraId="1763E29C" w14:textId="77777777" w:rsidTr="004E63C3">
        <w:trPr>
          <w:trHeight w:val="321"/>
        </w:trPr>
        <w:tc>
          <w:tcPr>
            <w:tcW w:w="1802" w:type="dxa"/>
            <w:noWrap/>
            <w:hideMark/>
          </w:tcPr>
          <w:p w14:paraId="2EF3ED0F" w14:textId="77777777" w:rsidR="004E63C3" w:rsidRPr="004E63C3" w:rsidRDefault="004E63C3">
            <w:pPr>
              <w:rPr>
                <w:sz w:val="22"/>
                <w:szCs w:val="22"/>
                <w:lang w:eastAsia="en-GB"/>
              </w:rPr>
            </w:pPr>
            <w:r w:rsidRPr="004E63C3">
              <w:rPr>
                <w:sz w:val="22"/>
                <w:szCs w:val="22"/>
                <w:lang w:eastAsia="en-GB"/>
              </w:rPr>
              <w:t>5.30.101.119</w:t>
            </w:r>
          </w:p>
        </w:tc>
        <w:tc>
          <w:tcPr>
            <w:tcW w:w="1479" w:type="dxa"/>
            <w:noWrap/>
            <w:hideMark/>
          </w:tcPr>
          <w:p w14:paraId="5EDA2D91" w14:textId="77777777" w:rsidR="004E63C3" w:rsidRPr="004E63C3" w:rsidRDefault="004E63C3">
            <w:pPr>
              <w:rPr>
                <w:sz w:val="22"/>
                <w:szCs w:val="22"/>
                <w:lang w:eastAsia="en-GB"/>
              </w:rPr>
            </w:pPr>
            <w:r w:rsidRPr="004E63C3">
              <w:rPr>
                <w:sz w:val="22"/>
                <w:szCs w:val="22"/>
                <w:lang w:eastAsia="en-GB"/>
              </w:rPr>
              <w:t>DU-AS1</w:t>
            </w:r>
          </w:p>
        </w:tc>
        <w:tc>
          <w:tcPr>
            <w:tcW w:w="1250" w:type="dxa"/>
            <w:noWrap/>
            <w:hideMark/>
          </w:tcPr>
          <w:p w14:paraId="7312FAB3" w14:textId="77777777" w:rsidR="004E63C3" w:rsidRPr="004E63C3" w:rsidRDefault="004E63C3">
            <w:pPr>
              <w:rPr>
                <w:sz w:val="22"/>
                <w:szCs w:val="22"/>
                <w:lang w:eastAsia="en-GB"/>
              </w:rPr>
            </w:pPr>
            <w:r w:rsidRPr="004E63C3">
              <w:rPr>
                <w:sz w:val="22"/>
                <w:szCs w:val="22"/>
                <w:lang w:eastAsia="en-GB"/>
              </w:rPr>
              <w:t>AE</w:t>
            </w:r>
          </w:p>
        </w:tc>
        <w:tc>
          <w:tcPr>
            <w:tcW w:w="1402" w:type="dxa"/>
            <w:noWrap/>
            <w:hideMark/>
          </w:tcPr>
          <w:p w14:paraId="3A289BDD" w14:textId="77777777" w:rsidR="004E63C3" w:rsidRPr="004E63C3" w:rsidRDefault="004E63C3">
            <w:pPr>
              <w:rPr>
                <w:sz w:val="22"/>
                <w:szCs w:val="22"/>
                <w:lang w:eastAsia="en-GB"/>
              </w:rPr>
            </w:pPr>
            <w:r w:rsidRPr="004E63C3">
              <w:rPr>
                <w:sz w:val="22"/>
                <w:szCs w:val="22"/>
                <w:lang w:eastAsia="en-GB"/>
              </w:rPr>
              <w:t>AS15802</w:t>
            </w:r>
          </w:p>
        </w:tc>
        <w:tc>
          <w:tcPr>
            <w:tcW w:w="2561" w:type="dxa"/>
            <w:noWrap/>
            <w:hideMark/>
          </w:tcPr>
          <w:p w14:paraId="42F04A6C" w14:textId="77777777" w:rsidR="004E63C3" w:rsidRPr="004E63C3" w:rsidRDefault="004E63C3">
            <w:pPr>
              <w:rPr>
                <w:sz w:val="22"/>
                <w:szCs w:val="22"/>
                <w:lang w:eastAsia="en-GB"/>
              </w:rPr>
            </w:pPr>
            <w:r w:rsidRPr="004E63C3">
              <w:rPr>
                <w:sz w:val="22"/>
                <w:szCs w:val="22"/>
                <w:lang w:eastAsia="en-GB"/>
              </w:rPr>
              <w:t>2018-11-26 18:47:21 PST</w:t>
            </w:r>
          </w:p>
        </w:tc>
      </w:tr>
    </w:tbl>
    <w:p w14:paraId="5DBEA7AE" w14:textId="5744FD65" w:rsidR="00701A3C" w:rsidRDefault="005733FD" w:rsidP="00701A3C">
      <w:pPr>
        <w:rPr>
          <w:lang w:eastAsia="en-GB"/>
        </w:rPr>
      </w:pPr>
      <w:r>
        <w:rPr>
          <w:lang w:eastAsia="en-GB"/>
        </w:rPr>
        <w:t xml:space="preserve">For the Mirai signatures feature, the number of </w:t>
      </w:r>
      <w:r w:rsidR="00A07CE6">
        <w:rPr>
          <w:lang w:eastAsia="en-GB"/>
        </w:rPr>
        <w:t xml:space="preserve">packets originating in each nation was required. This was a simple process that just involved counting each instance of each country code and recording the final result for each nation. This was done by converting the raw data into a csv file and then running a short Python script over it. </w:t>
      </w:r>
    </w:p>
    <w:p w14:paraId="0CB9F8B7" w14:textId="558742F8" w:rsidR="00A07CE6" w:rsidRDefault="00A07CE6" w:rsidP="00701A3C">
      <w:pPr>
        <w:rPr>
          <w:lang w:eastAsia="en-GB"/>
        </w:rPr>
      </w:pPr>
    </w:p>
    <w:p w14:paraId="412110AA" w14:textId="7A794B6A" w:rsidR="00A07CE6" w:rsidRDefault="00A07CE6" w:rsidP="00701A3C">
      <w:pPr>
        <w:rPr>
          <w:lang w:eastAsia="en-GB"/>
        </w:rPr>
      </w:pPr>
      <w:r>
        <w:rPr>
          <w:lang w:eastAsia="en-GB"/>
        </w:rPr>
        <w:t xml:space="preserve">For the Bad Packet’s Infected IPs, the raw data held the IP address of the infected device and </w:t>
      </w:r>
      <w:r w:rsidR="00A07766">
        <w:rPr>
          <w:lang w:eastAsia="en-GB"/>
        </w:rPr>
        <w:t>first and last times that particular IP was detected</w:t>
      </w:r>
      <w:r>
        <w:rPr>
          <w:lang w:eastAsia="en-GB"/>
        </w:rPr>
        <w:t xml:space="preserve">. Only the IP address was of interest for this report. </w:t>
      </w:r>
      <w:r w:rsidR="00A07766">
        <w:rPr>
          <w:lang w:eastAsia="en-GB"/>
        </w:rPr>
        <w:t>An extract from the raw data is shown below:</w:t>
      </w:r>
    </w:p>
    <w:tbl>
      <w:tblPr>
        <w:tblStyle w:val="TableGrid"/>
        <w:tblW w:w="8504" w:type="dxa"/>
        <w:tblLook w:val="04A0" w:firstRow="1" w:lastRow="0" w:firstColumn="1" w:lastColumn="0" w:noHBand="0" w:noVBand="1"/>
      </w:tblPr>
      <w:tblGrid>
        <w:gridCol w:w="2537"/>
        <w:gridCol w:w="2685"/>
        <w:gridCol w:w="3282"/>
      </w:tblGrid>
      <w:tr w:rsidR="00A07766" w:rsidRPr="00A07766" w14:paraId="78EDE64F" w14:textId="77777777" w:rsidTr="00A07766">
        <w:trPr>
          <w:trHeight w:val="303"/>
        </w:trPr>
        <w:tc>
          <w:tcPr>
            <w:tcW w:w="2537" w:type="dxa"/>
            <w:noWrap/>
          </w:tcPr>
          <w:p w14:paraId="44BB3849" w14:textId="10467B92" w:rsidR="00A07766" w:rsidRPr="00A07766" w:rsidRDefault="00A07766">
            <w:pPr>
              <w:rPr>
                <w:b/>
                <w:sz w:val="22"/>
                <w:szCs w:val="22"/>
                <w:lang w:eastAsia="en-GB"/>
              </w:rPr>
            </w:pPr>
            <w:r>
              <w:rPr>
                <w:b/>
                <w:sz w:val="22"/>
                <w:szCs w:val="22"/>
                <w:lang w:eastAsia="en-GB"/>
              </w:rPr>
              <w:t>IP Address</w:t>
            </w:r>
          </w:p>
        </w:tc>
        <w:tc>
          <w:tcPr>
            <w:tcW w:w="2685" w:type="dxa"/>
            <w:noWrap/>
          </w:tcPr>
          <w:p w14:paraId="5D6B2188" w14:textId="29319CAA" w:rsidR="00A07766" w:rsidRPr="00A07766" w:rsidRDefault="00A07766" w:rsidP="00A07766">
            <w:pPr>
              <w:rPr>
                <w:b/>
                <w:sz w:val="22"/>
                <w:szCs w:val="22"/>
                <w:lang w:eastAsia="en-GB"/>
              </w:rPr>
            </w:pPr>
            <w:r>
              <w:rPr>
                <w:b/>
                <w:sz w:val="22"/>
                <w:szCs w:val="22"/>
                <w:lang w:eastAsia="en-GB"/>
              </w:rPr>
              <w:t>Date First Seen</w:t>
            </w:r>
          </w:p>
        </w:tc>
        <w:tc>
          <w:tcPr>
            <w:tcW w:w="3282" w:type="dxa"/>
            <w:noWrap/>
          </w:tcPr>
          <w:p w14:paraId="71F25683" w14:textId="11EF7BBD" w:rsidR="00A07766" w:rsidRPr="00A07766" w:rsidRDefault="00A07766" w:rsidP="00A07766">
            <w:pPr>
              <w:rPr>
                <w:b/>
                <w:sz w:val="22"/>
                <w:szCs w:val="22"/>
                <w:lang w:eastAsia="en-GB"/>
              </w:rPr>
            </w:pPr>
            <w:r>
              <w:rPr>
                <w:b/>
                <w:sz w:val="22"/>
                <w:szCs w:val="22"/>
                <w:lang w:eastAsia="en-GB"/>
              </w:rPr>
              <w:t>Date Last Seen</w:t>
            </w:r>
          </w:p>
        </w:tc>
      </w:tr>
      <w:tr w:rsidR="00A07766" w:rsidRPr="00A07766" w14:paraId="710E5196" w14:textId="77777777" w:rsidTr="00A07766">
        <w:trPr>
          <w:trHeight w:val="303"/>
        </w:trPr>
        <w:tc>
          <w:tcPr>
            <w:tcW w:w="2537" w:type="dxa"/>
            <w:noWrap/>
            <w:hideMark/>
          </w:tcPr>
          <w:p w14:paraId="40C0E8C2" w14:textId="77777777" w:rsidR="00A07766" w:rsidRPr="00A07766" w:rsidRDefault="00A07766">
            <w:pPr>
              <w:rPr>
                <w:sz w:val="22"/>
                <w:szCs w:val="22"/>
                <w:lang w:eastAsia="en-GB"/>
              </w:rPr>
            </w:pPr>
            <w:r w:rsidRPr="00A07766">
              <w:rPr>
                <w:sz w:val="22"/>
                <w:szCs w:val="22"/>
                <w:lang w:eastAsia="en-GB"/>
              </w:rPr>
              <w:t>114.233.132.127</w:t>
            </w:r>
          </w:p>
        </w:tc>
        <w:tc>
          <w:tcPr>
            <w:tcW w:w="2685" w:type="dxa"/>
            <w:noWrap/>
            <w:hideMark/>
          </w:tcPr>
          <w:p w14:paraId="43AE2687" w14:textId="77777777" w:rsidR="00A07766" w:rsidRPr="00A07766" w:rsidRDefault="00A07766" w:rsidP="00A07766">
            <w:pPr>
              <w:rPr>
                <w:sz w:val="22"/>
                <w:szCs w:val="22"/>
                <w:lang w:eastAsia="en-GB"/>
              </w:rPr>
            </w:pPr>
            <w:r w:rsidRPr="00A07766">
              <w:rPr>
                <w:sz w:val="22"/>
                <w:szCs w:val="22"/>
                <w:lang w:eastAsia="en-GB"/>
              </w:rPr>
              <w:t>22/01/2019 23:25</w:t>
            </w:r>
          </w:p>
        </w:tc>
        <w:tc>
          <w:tcPr>
            <w:tcW w:w="3282" w:type="dxa"/>
            <w:noWrap/>
            <w:hideMark/>
          </w:tcPr>
          <w:p w14:paraId="0B08F0E6" w14:textId="77777777" w:rsidR="00A07766" w:rsidRPr="00A07766" w:rsidRDefault="00A07766" w:rsidP="00A07766">
            <w:pPr>
              <w:rPr>
                <w:sz w:val="22"/>
                <w:szCs w:val="22"/>
                <w:lang w:eastAsia="en-GB"/>
              </w:rPr>
            </w:pPr>
            <w:r w:rsidRPr="00A07766">
              <w:rPr>
                <w:sz w:val="22"/>
                <w:szCs w:val="22"/>
                <w:lang w:eastAsia="en-GB"/>
              </w:rPr>
              <w:t>22/01/2019 23:25</w:t>
            </w:r>
          </w:p>
        </w:tc>
      </w:tr>
      <w:tr w:rsidR="00A07766" w:rsidRPr="00A07766" w14:paraId="1582D7E3" w14:textId="77777777" w:rsidTr="00A07766">
        <w:trPr>
          <w:trHeight w:val="303"/>
        </w:trPr>
        <w:tc>
          <w:tcPr>
            <w:tcW w:w="2537" w:type="dxa"/>
            <w:noWrap/>
            <w:hideMark/>
          </w:tcPr>
          <w:p w14:paraId="4D5CE3DF" w14:textId="77777777" w:rsidR="00A07766" w:rsidRPr="00A07766" w:rsidRDefault="00A07766">
            <w:pPr>
              <w:rPr>
                <w:sz w:val="22"/>
                <w:szCs w:val="22"/>
                <w:lang w:eastAsia="en-GB"/>
              </w:rPr>
            </w:pPr>
            <w:r w:rsidRPr="00A07766">
              <w:rPr>
                <w:sz w:val="22"/>
                <w:szCs w:val="22"/>
                <w:lang w:eastAsia="en-GB"/>
              </w:rPr>
              <w:t>189.209.254.141</w:t>
            </w:r>
          </w:p>
        </w:tc>
        <w:tc>
          <w:tcPr>
            <w:tcW w:w="2685" w:type="dxa"/>
            <w:noWrap/>
            <w:hideMark/>
          </w:tcPr>
          <w:p w14:paraId="7F9ECFEE" w14:textId="77777777" w:rsidR="00A07766" w:rsidRPr="00A07766" w:rsidRDefault="00A07766" w:rsidP="00A07766">
            <w:pPr>
              <w:rPr>
                <w:sz w:val="22"/>
                <w:szCs w:val="22"/>
                <w:lang w:eastAsia="en-GB"/>
              </w:rPr>
            </w:pPr>
            <w:r w:rsidRPr="00A07766">
              <w:rPr>
                <w:sz w:val="22"/>
                <w:szCs w:val="22"/>
                <w:lang w:eastAsia="en-GB"/>
              </w:rPr>
              <w:t>22/01/2019 23:24</w:t>
            </w:r>
          </w:p>
        </w:tc>
        <w:tc>
          <w:tcPr>
            <w:tcW w:w="3282" w:type="dxa"/>
            <w:noWrap/>
            <w:hideMark/>
          </w:tcPr>
          <w:p w14:paraId="0A9BC936" w14:textId="77777777" w:rsidR="00A07766" w:rsidRPr="00A07766" w:rsidRDefault="00A07766" w:rsidP="00A07766">
            <w:pPr>
              <w:rPr>
                <w:sz w:val="22"/>
                <w:szCs w:val="22"/>
                <w:lang w:eastAsia="en-GB"/>
              </w:rPr>
            </w:pPr>
            <w:r w:rsidRPr="00A07766">
              <w:rPr>
                <w:sz w:val="22"/>
                <w:szCs w:val="22"/>
                <w:lang w:eastAsia="en-GB"/>
              </w:rPr>
              <w:t>22/01/2019 23:24</w:t>
            </w:r>
          </w:p>
        </w:tc>
      </w:tr>
      <w:tr w:rsidR="00A07766" w:rsidRPr="00A07766" w14:paraId="523158AB" w14:textId="77777777" w:rsidTr="00A07766">
        <w:trPr>
          <w:trHeight w:val="303"/>
        </w:trPr>
        <w:tc>
          <w:tcPr>
            <w:tcW w:w="2537" w:type="dxa"/>
            <w:noWrap/>
            <w:hideMark/>
          </w:tcPr>
          <w:p w14:paraId="57A0ECF1" w14:textId="77777777" w:rsidR="00A07766" w:rsidRPr="00A07766" w:rsidRDefault="00A07766">
            <w:pPr>
              <w:rPr>
                <w:sz w:val="22"/>
                <w:szCs w:val="22"/>
                <w:lang w:eastAsia="en-GB"/>
              </w:rPr>
            </w:pPr>
            <w:r w:rsidRPr="00A07766">
              <w:rPr>
                <w:sz w:val="22"/>
                <w:szCs w:val="22"/>
                <w:lang w:eastAsia="en-GB"/>
              </w:rPr>
              <w:lastRenderedPageBreak/>
              <w:t>223.97.182.144</w:t>
            </w:r>
          </w:p>
        </w:tc>
        <w:tc>
          <w:tcPr>
            <w:tcW w:w="2685" w:type="dxa"/>
            <w:noWrap/>
            <w:hideMark/>
          </w:tcPr>
          <w:p w14:paraId="53AEAC58"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6F16A127" w14:textId="77777777" w:rsidR="00A07766" w:rsidRPr="00A07766" w:rsidRDefault="00A07766" w:rsidP="00A07766">
            <w:pPr>
              <w:rPr>
                <w:sz w:val="22"/>
                <w:szCs w:val="22"/>
                <w:lang w:eastAsia="en-GB"/>
              </w:rPr>
            </w:pPr>
            <w:r w:rsidRPr="00A07766">
              <w:rPr>
                <w:sz w:val="22"/>
                <w:szCs w:val="22"/>
                <w:lang w:eastAsia="en-GB"/>
              </w:rPr>
              <w:t>22/01/2019 23:23</w:t>
            </w:r>
          </w:p>
        </w:tc>
      </w:tr>
      <w:tr w:rsidR="00A07766" w:rsidRPr="00A07766" w14:paraId="7E458EB1" w14:textId="77777777" w:rsidTr="00A07766">
        <w:trPr>
          <w:trHeight w:val="303"/>
        </w:trPr>
        <w:tc>
          <w:tcPr>
            <w:tcW w:w="2537" w:type="dxa"/>
            <w:noWrap/>
            <w:hideMark/>
          </w:tcPr>
          <w:p w14:paraId="4A236991" w14:textId="77777777" w:rsidR="00A07766" w:rsidRPr="00A07766" w:rsidRDefault="00A07766">
            <w:pPr>
              <w:rPr>
                <w:sz w:val="22"/>
                <w:szCs w:val="22"/>
                <w:lang w:eastAsia="en-GB"/>
              </w:rPr>
            </w:pPr>
            <w:r w:rsidRPr="00A07766">
              <w:rPr>
                <w:sz w:val="22"/>
                <w:szCs w:val="22"/>
                <w:lang w:eastAsia="en-GB"/>
              </w:rPr>
              <w:t>41.43.154.19</w:t>
            </w:r>
          </w:p>
        </w:tc>
        <w:tc>
          <w:tcPr>
            <w:tcW w:w="2685" w:type="dxa"/>
            <w:noWrap/>
            <w:hideMark/>
          </w:tcPr>
          <w:p w14:paraId="4B95CA86" w14:textId="77777777" w:rsidR="00A07766" w:rsidRPr="00A07766" w:rsidRDefault="00A07766" w:rsidP="00A07766">
            <w:pPr>
              <w:rPr>
                <w:sz w:val="22"/>
                <w:szCs w:val="22"/>
                <w:lang w:eastAsia="en-GB"/>
              </w:rPr>
            </w:pPr>
            <w:r w:rsidRPr="00A07766">
              <w:rPr>
                <w:sz w:val="22"/>
                <w:szCs w:val="22"/>
                <w:lang w:eastAsia="en-GB"/>
              </w:rPr>
              <w:t>22/01/2019 23:23</w:t>
            </w:r>
          </w:p>
        </w:tc>
        <w:tc>
          <w:tcPr>
            <w:tcW w:w="3282" w:type="dxa"/>
            <w:noWrap/>
            <w:hideMark/>
          </w:tcPr>
          <w:p w14:paraId="4C875144" w14:textId="77777777" w:rsidR="00A07766" w:rsidRPr="00A07766" w:rsidRDefault="00A07766" w:rsidP="00A07766">
            <w:pPr>
              <w:rPr>
                <w:sz w:val="22"/>
                <w:szCs w:val="22"/>
                <w:lang w:eastAsia="en-GB"/>
              </w:rPr>
            </w:pPr>
            <w:r w:rsidRPr="00A07766">
              <w:rPr>
                <w:sz w:val="22"/>
                <w:szCs w:val="22"/>
                <w:lang w:eastAsia="en-GB"/>
              </w:rPr>
              <w:t>22/01/2019 23:23</w:t>
            </w:r>
          </w:p>
        </w:tc>
      </w:tr>
    </w:tbl>
    <w:p w14:paraId="731BC565" w14:textId="7203BA01" w:rsidR="00A07766" w:rsidRDefault="00FD738A" w:rsidP="00701A3C">
      <w:pPr>
        <w:rPr>
          <w:lang w:eastAsia="en-GB"/>
        </w:rPr>
      </w:pPr>
      <w:r>
        <w:rPr>
          <w:lang w:eastAsia="en-GB"/>
        </w:rPr>
        <w:t xml:space="preserve">In similar fashion to the other Bad Packet’s dataset, the IP addresses found for each nation of interest were counted and totalled to produce the total amount of detected infected devices in each nation. Each IP address also had to be geolocated. This was done with Maxmind’s Python geoip2 library [29].  </w:t>
      </w:r>
    </w:p>
    <w:p w14:paraId="1403B652" w14:textId="6D76284D" w:rsidR="00F72A85" w:rsidRDefault="00F72A85" w:rsidP="00701A3C">
      <w:pPr>
        <w:rPr>
          <w:lang w:eastAsia="en-GB"/>
        </w:rPr>
      </w:pPr>
    </w:p>
    <w:p w14:paraId="68F4FADF" w14:textId="4044B3F1" w:rsidR="00F72A85" w:rsidRDefault="00B05D7C" w:rsidP="00701A3C">
      <w:pPr>
        <w:rPr>
          <w:lang w:eastAsia="en-GB"/>
        </w:rPr>
      </w:pPr>
      <w:r>
        <w:rPr>
          <w:lang w:eastAsia="en-GB"/>
        </w:rPr>
        <w:t xml:space="preserve">The </w:t>
      </w:r>
      <w:r w:rsidR="005A14D7">
        <w:rPr>
          <w:lang w:eastAsia="en-GB"/>
        </w:rPr>
        <w:t xml:space="preserve">BGP Hijacks raw dataset had a similar structure to the last. It recorded the ASN of the victim AS and attacking AS </w:t>
      </w:r>
      <w:proofErr w:type="spellStart"/>
      <w:r w:rsidR="005A14D7">
        <w:rPr>
          <w:lang w:eastAsia="en-GB"/>
        </w:rPr>
        <w:t>as</w:t>
      </w:r>
      <w:proofErr w:type="spellEnd"/>
      <w:r w:rsidR="005A14D7">
        <w:rPr>
          <w:lang w:eastAsia="en-GB"/>
        </w:rPr>
        <w:t xml:space="preserve"> well as the start and end times of the hijacking. An extract from the raw data is shown below: </w:t>
      </w:r>
    </w:p>
    <w:tbl>
      <w:tblPr>
        <w:tblStyle w:val="TableGrid"/>
        <w:tblW w:w="0" w:type="auto"/>
        <w:tblLook w:val="04A0" w:firstRow="1" w:lastRow="0" w:firstColumn="1" w:lastColumn="0" w:noHBand="0" w:noVBand="1"/>
      </w:tblPr>
      <w:tblGrid>
        <w:gridCol w:w="1626"/>
        <w:gridCol w:w="1626"/>
        <w:gridCol w:w="2619"/>
        <w:gridCol w:w="2619"/>
      </w:tblGrid>
      <w:tr w:rsidR="005A14D7" w:rsidRPr="005A14D7" w14:paraId="1EF7CEA4" w14:textId="77777777" w:rsidTr="005A14D7">
        <w:trPr>
          <w:trHeight w:val="305"/>
        </w:trPr>
        <w:tc>
          <w:tcPr>
            <w:tcW w:w="1626" w:type="dxa"/>
            <w:noWrap/>
          </w:tcPr>
          <w:p w14:paraId="2500ECDC" w14:textId="2025E460" w:rsidR="005A14D7" w:rsidRPr="005A14D7" w:rsidRDefault="005A14D7" w:rsidP="005A14D7">
            <w:pPr>
              <w:rPr>
                <w:b/>
                <w:sz w:val="22"/>
                <w:szCs w:val="22"/>
                <w:lang w:eastAsia="en-GB"/>
              </w:rPr>
            </w:pPr>
            <w:r>
              <w:rPr>
                <w:b/>
                <w:sz w:val="22"/>
                <w:szCs w:val="22"/>
                <w:lang w:eastAsia="en-GB"/>
              </w:rPr>
              <w:t>Attacker ASN</w:t>
            </w:r>
          </w:p>
        </w:tc>
        <w:tc>
          <w:tcPr>
            <w:tcW w:w="1626" w:type="dxa"/>
            <w:noWrap/>
          </w:tcPr>
          <w:p w14:paraId="2F8B7E54" w14:textId="17E342C6" w:rsidR="005A14D7" w:rsidRPr="005A14D7" w:rsidRDefault="005A14D7" w:rsidP="005A14D7">
            <w:pPr>
              <w:rPr>
                <w:b/>
                <w:sz w:val="22"/>
                <w:szCs w:val="22"/>
                <w:lang w:eastAsia="en-GB"/>
              </w:rPr>
            </w:pPr>
            <w:r>
              <w:rPr>
                <w:b/>
                <w:sz w:val="22"/>
                <w:szCs w:val="22"/>
                <w:lang w:eastAsia="en-GB"/>
              </w:rPr>
              <w:t>Victim ASN</w:t>
            </w:r>
          </w:p>
        </w:tc>
        <w:tc>
          <w:tcPr>
            <w:tcW w:w="2619" w:type="dxa"/>
            <w:noWrap/>
          </w:tcPr>
          <w:p w14:paraId="157A1E28" w14:textId="32D715FD" w:rsidR="005A14D7" w:rsidRPr="005A14D7" w:rsidRDefault="005A14D7" w:rsidP="005A14D7">
            <w:pPr>
              <w:rPr>
                <w:b/>
                <w:sz w:val="22"/>
                <w:szCs w:val="22"/>
                <w:lang w:eastAsia="en-GB"/>
              </w:rPr>
            </w:pPr>
            <w:r>
              <w:rPr>
                <w:b/>
                <w:sz w:val="22"/>
                <w:szCs w:val="22"/>
                <w:lang w:eastAsia="en-GB"/>
              </w:rPr>
              <w:t>Start Time</w:t>
            </w:r>
          </w:p>
        </w:tc>
        <w:tc>
          <w:tcPr>
            <w:tcW w:w="2619" w:type="dxa"/>
            <w:noWrap/>
          </w:tcPr>
          <w:p w14:paraId="08E39C82" w14:textId="1D43A0C7" w:rsidR="005A14D7" w:rsidRPr="005A14D7" w:rsidRDefault="005A14D7" w:rsidP="005A14D7">
            <w:pPr>
              <w:rPr>
                <w:b/>
                <w:sz w:val="22"/>
                <w:szCs w:val="22"/>
                <w:lang w:eastAsia="en-GB"/>
              </w:rPr>
            </w:pPr>
            <w:r>
              <w:rPr>
                <w:b/>
                <w:sz w:val="22"/>
                <w:szCs w:val="22"/>
                <w:lang w:eastAsia="en-GB"/>
              </w:rPr>
              <w:t>End Time</w:t>
            </w:r>
          </w:p>
        </w:tc>
      </w:tr>
      <w:tr w:rsidR="005A14D7" w:rsidRPr="005A14D7" w14:paraId="4DFB1AA4" w14:textId="77777777" w:rsidTr="005A14D7">
        <w:trPr>
          <w:trHeight w:val="305"/>
        </w:trPr>
        <w:tc>
          <w:tcPr>
            <w:tcW w:w="1626" w:type="dxa"/>
            <w:noWrap/>
            <w:hideMark/>
          </w:tcPr>
          <w:p w14:paraId="64F52815" w14:textId="77777777" w:rsidR="005A14D7" w:rsidRPr="005A14D7" w:rsidRDefault="005A14D7" w:rsidP="005A14D7">
            <w:pPr>
              <w:rPr>
                <w:sz w:val="22"/>
                <w:szCs w:val="22"/>
                <w:lang w:eastAsia="en-GB"/>
              </w:rPr>
            </w:pPr>
            <w:r w:rsidRPr="005A14D7">
              <w:rPr>
                <w:sz w:val="22"/>
                <w:szCs w:val="22"/>
                <w:lang w:eastAsia="en-GB"/>
              </w:rPr>
              <w:t>265790</w:t>
            </w:r>
          </w:p>
        </w:tc>
        <w:tc>
          <w:tcPr>
            <w:tcW w:w="1626" w:type="dxa"/>
            <w:noWrap/>
            <w:hideMark/>
          </w:tcPr>
          <w:p w14:paraId="2C0FA896" w14:textId="77777777" w:rsidR="005A14D7" w:rsidRPr="005A14D7" w:rsidRDefault="005A14D7" w:rsidP="005A14D7">
            <w:pPr>
              <w:rPr>
                <w:sz w:val="22"/>
                <w:szCs w:val="22"/>
                <w:lang w:eastAsia="en-GB"/>
              </w:rPr>
            </w:pPr>
            <w:r w:rsidRPr="005A14D7">
              <w:rPr>
                <w:sz w:val="22"/>
                <w:szCs w:val="22"/>
                <w:lang w:eastAsia="en-GB"/>
              </w:rPr>
              <w:t>265780</w:t>
            </w:r>
          </w:p>
        </w:tc>
        <w:tc>
          <w:tcPr>
            <w:tcW w:w="2619" w:type="dxa"/>
            <w:noWrap/>
            <w:hideMark/>
          </w:tcPr>
          <w:p w14:paraId="6FC35F1A" w14:textId="77777777" w:rsidR="005A14D7" w:rsidRPr="005A14D7" w:rsidRDefault="005A14D7" w:rsidP="005A14D7">
            <w:pPr>
              <w:rPr>
                <w:sz w:val="22"/>
                <w:szCs w:val="22"/>
                <w:lang w:eastAsia="en-GB"/>
              </w:rPr>
            </w:pPr>
            <w:r w:rsidRPr="005A14D7">
              <w:rPr>
                <w:sz w:val="22"/>
                <w:szCs w:val="22"/>
                <w:lang w:eastAsia="en-GB"/>
              </w:rPr>
              <w:t>11/11/2018 14:34</w:t>
            </w:r>
          </w:p>
        </w:tc>
        <w:tc>
          <w:tcPr>
            <w:tcW w:w="2619" w:type="dxa"/>
            <w:noWrap/>
            <w:hideMark/>
          </w:tcPr>
          <w:p w14:paraId="352455C4" w14:textId="77777777" w:rsidR="005A14D7" w:rsidRPr="005A14D7" w:rsidRDefault="005A14D7" w:rsidP="005A14D7">
            <w:pPr>
              <w:rPr>
                <w:sz w:val="22"/>
                <w:szCs w:val="22"/>
                <w:lang w:eastAsia="en-GB"/>
              </w:rPr>
            </w:pPr>
            <w:r w:rsidRPr="005A14D7">
              <w:rPr>
                <w:sz w:val="22"/>
                <w:szCs w:val="22"/>
                <w:lang w:eastAsia="en-GB"/>
              </w:rPr>
              <w:t>11/11/2018 17:07</w:t>
            </w:r>
          </w:p>
        </w:tc>
      </w:tr>
      <w:tr w:rsidR="005A14D7" w:rsidRPr="005A14D7" w14:paraId="379F3C71" w14:textId="77777777" w:rsidTr="005A14D7">
        <w:trPr>
          <w:trHeight w:val="305"/>
        </w:trPr>
        <w:tc>
          <w:tcPr>
            <w:tcW w:w="1626" w:type="dxa"/>
            <w:noWrap/>
            <w:hideMark/>
          </w:tcPr>
          <w:p w14:paraId="3539E8A2" w14:textId="77777777" w:rsidR="005A14D7" w:rsidRPr="005A14D7" w:rsidRDefault="005A14D7" w:rsidP="005A14D7">
            <w:pPr>
              <w:rPr>
                <w:sz w:val="22"/>
                <w:szCs w:val="22"/>
                <w:lang w:eastAsia="en-GB"/>
              </w:rPr>
            </w:pPr>
            <w:r w:rsidRPr="005A14D7">
              <w:rPr>
                <w:sz w:val="22"/>
                <w:szCs w:val="22"/>
                <w:lang w:eastAsia="en-GB"/>
              </w:rPr>
              <w:t>43513</w:t>
            </w:r>
          </w:p>
        </w:tc>
        <w:tc>
          <w:tcPr>
            <w:tcW w:w="1626" w:type="dxa"/>
            <w:noWrap/>
            <w:hideMark/>
          </w:tcPr>
          <w:p w14:paraId="099E6DA4"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1DE0D771"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55B5B9A1" w14:textId="77777777" w:rsidR="005A14D7" w:rsidRPr="005A14D7" w:rsidRDefault="005A14D7" w:rsidP="005A14D7">
            <w:pPr>
              <w:rPr>
                <w:sz w:val="22"/>
                <w:szCs w:val="22"/>
                <w:lang w:eastAsia="en-GB"/>
              </w:rPr>
            </w:pPr>
            <w:r w:rsidRPr="005A14D7">
              <w:rPr>
                <w:sz w:val="22"/>
                <w:szCs w:val="22"/>
                <w:lang w:eastAsia="en-GB"/>
              </w:rPr>
              <w:t>11/11/2018 13:09</w:t>
            </w:r>
          </w:p>
        </w:tc>
      </w:tr>
      <w:tr w:rsidR="005A14D7" w:rsidRPr="005A14D7" w14:paraId="3F7C328C" w14:textId="77777777" w:rsidTr="005A14D7">
        <w:trPr>
          <w:trHeight w:val="305"/>
        </w:trPr>
        <w:tc>
          <w:tcPr>
            <w:tcW w:w="1626" w:type="dxa"/>
            <w:noWrap/>
            <w:hideMark/>
          </w:tcPr>
          <w:p w14:paraId="72DE848D" w14:textId="77777777" w:rsidR="005A14D7" w:rsidRPr="005A14D7" w:rsidRDefault="005A14D7" w:rsidP="005A14D7">
            <w:pPr>
              <w:rPr>
                <w:sz w:val="22"/>
                <w:szCs w:val="22"/>
                <w:lang w:eastAsia="en-GB"/>
              </w:rPr>
            </w:pPr>
            <w:r w:rsidRPr="005A14D7">
              <w:rPr>
                <w:sz w:val="22"/>
                <w:szCs w:val="22"/>
                <w:lang w:eastAsia="en-GB"/>
              </w:rPr>
              <w:t>204287</w:t>
            </w:r>
          </w:p>
        </w:tc>
        <w:tc>
          <w:tcPr>
            <w:tcW w:w="1626" w:type="dxa"/>
            <w:noWrap/>
            <w:hideMark/>
          </w:tcPr>
          <w:p w14:paraId="5D901CB1" w14:textId="77777777" w:rsidR="005A14D7" w:rsidRPr="005A14D7" w:rsidRDefault="005A14D7" w:rsidP="005A14D7">
            <w:pPr>
              <w:rPr>
                <w:sz w:val="22"/>
                <w:szCs w:val="22"/>
                <w:lang w:eastAsia="en-GB"/>
              </w:rPr>
            </w:pPr>
            <w:r w:rsidRPr="005A14D7">
              <w:rPr>
                <w:sz w:val="22"/>
                <w:szCs w:val="22"/>
                <w:lang w:eastAsia="en-GB"/>
              </w:rPr>
              <w:t>34434</w:t>
            </w:r>
          </w:p>
        </w:tc>
        <w:tc>
          <w:tcPr>
            <w:tcW w:w="2619" w:type="dxa"/>
            <w:noWrap/>
            <w:hideMark/>
          </w:tcPr>
          <w:p w14:paraId="7CA99BB9" w14:textId="77777777" w:rsidR="005A14D7" w:rsidRPr="005A14D7" w:rsidRDefault="005A14D7" w:rsidP="005A14D7">
            <w:pPr>
              <w:rPr>
                <w:sz w:val="22"/>
                <w:szCs w:val="22"/>
                <w:lang w:eastAsia="en-GB"/>
              </w:rPr>
            </w:pPr>
            <w:r w:rsidRPr="005A14D7">
              <w:rPr>
                <w:sz w:val="22"/>
                <w:szCs w:val="22"/>
                <w:lang w:eastAsia="en-GB"/>
              </w:rPr>
              <w:t>11/11/2018 12:22</w:t>
            </w:r>
          </w:p>
        </w:tc>
        <w:tc>
          <w:tcPr>
            <w:tcW w:w="2619" w:type="dxa"/>
            <w:noWrap/>
            <w:hideMark/>
          </w:tcPr>
          <w:p w14:paraId="11C7F7DA" w14:textId="77777777" w:rsidR="005A14D7" w:rsidRPr="005A14D7" w:rsidRDefault="005A14D7" w:rsidP="005A14D7">
            <w:pPr>
              <w:rPr>
                <w:sz w:val="22"/>
                <w:szCs w:val="22"/>
                <w:lang w:eastAsia="en-GB"/>
              </w:rPr>
            </w:pPr>
            <w:r w:rsidRPr="005A14D7">
              <w:rPr>
                <w:sz w:val="22"/>
                <w:szCs w:val="22"/>
                <w:lang w:eastAsia="en-GB"/>
              </w:rPr>
              <w:t>11/11/2018 12:34</w:t>
            </w:r>
          </w:p>
        </w:tc>
      </w:tr>
      <w:tr w:rsidR="005A14D7" w:rsidRPr="005A14D7" w14:paraId="49A0CE2D" w14:textId="77777777" w:rsidTr="005A14D7">
        <w:trPr>
          <w:trHeight w:val="305"/>
        </w:trPr>
        <w:tc>
          <w:tcPr>
            <w:tcW w:w="1626" w:type="dxa"/>
            <w:noWrap/>
            <w:hideMark/>
          </w:tcPr>
          <w:p w14:paraId="1AAC0239" w14:textId="77777777" w:rsidR="005A14D7" w:rsidRPr="005A14D7" w:rsidRDefault="005A14D7" w:rsidP="005A14D7">
            <w:pPr>
              <w:rPr>
                <w:sz w:val="22"/>
                <w:szCs w:val="22"/>
                <w:lang w:eastAsia="en-GB"/>
              </w:rPr>
            </w:pPr>
            <w:r w:rsidRPr="005A14D7">
              <w:rPr>
                <w:sz w:val="22"/>
                <w:szCs w:val="22"/>
                <w:lang w:eastAsia="en-GB"/>
              </w:rPr>
              <w:t>39288</w:t>
            </w:r>
          </w:p>
        </w:tc>
        <w:tc>
          <w:tcPr>
            <w:tcW w:w="1626" w:type="dxa"/>
            <w:noWrap/>
            <w:hideMark/>
          </w:tcPr>
          <w:p w14:paraId="53DE049F" w14:textId="77777777" w:rsidR="005A14D7" w:rsidRPr="005A14D7" w:rsidRDefault="005A14D7" w:rsidP="005A14D7">
            <w:pPr>
              <w:rPr>
                <w:sz w:val="22"/>
                <w:szCs w:val="22"/>
                <w:lang w:eastAsia="en-GB"/>
              </w:rPr>
            </w:pPr>
            <w:r w:rsidRPr="005A14D7">
              <w:rPr>
                <w:sz w:val="22"/>
                <w:szCs w:val="22"/>
                <w:lang w:eastAsia="en-GB"/>
              </w:rPr>
              <w:t>1299</w:t>
            </w:r>
          </w:p>
        </w:tc>
        <w:tc>
          <w:tcPr>
            <w:tcW w:w="2619" w:type="dxa"/>
            <w:noWrap/>
            <w:hideMark/>
          </w:tcPr>
          <w:p w14:paraId="07641F48" w14:textId="77777777" w:rsidR="005A14D7" w:rsidRPr="005A14D7" w:rsidRDefault="005A14D7" w:rsidP="005A14D7">
            <w:pPr>
              <w:rPr>
                <w:sz w:val="22"/>
                <w:szCs w:val="22"/>
                <w:lang w:eastAsia="en-GB"/>
              </w:rPr>
            </w:pPr>
            <w:r w:rsidRPr="005A14D7">
              <w:rPr>
                <w:sz w:val="22"/>
                <w:szCs w:val="22"/>
                <w:lang w:eastAsia="en-GB"/>
              </w:rPr>
              <w:t>10/11/2018 20:16</w:t>
            </w:r>
          </w:p>
        </w:tc>
        <w:tc>
          <w:tcPr>
            <w:tcW w:w="2619" w:type="dxa"/>
            <w:noWrap/>
            <w:hideMark/>
          </w:tcPr>
          <w:p w14:paraId="2710C6A1" w14:textId="77777777" w:rsidR="005A14D7" w:rsidRPr="005A14D7" w:rsidRDefault="005A14D7" w:rsidP="005A14D7">
            <w:pPr>
              <w:rPr>
                <w:sz w:val="22"/>
                <w:szCs w:val="22"/>
                <w:lang w:eastAsia="en-GB"/>
              </w:rPr>
            </w:pPr>
            <w:r w:rsidRPr="005A14D7">
              <w:rPr>
                <w:sz w:val="22"/>
                <w:szCs w:val="22"/>
                <w:lang w:eastAsia="en-GB"/>
              </w:rPr>
              <w:t>10/11/2018 20:45</w:t>
            </w:r>
          </w:p>
        </w:tc>
      </w:tr>
    </w:tbl>
    <w:p w14:paraId="26B7F447" w14:textId="22D92F87" w:rsidR="005A14D7" w:rsidRDefault="005A14D7" w:rsidP="00701A3C">
      <w:pPr>
        <w:rPr>
          <w:lang w:eastAsia="en-GB"/>
        </w:rPr>
      </w:pPr>
      <w:r>
        <w:rPr>
          <w:lang w:eastAsia="en-GB"/>
        </w:rPr>
        <w:t xml:space="preserve">The ASNs were first mapped to their respective nations, then the number of times a nation appeared in the dataset was recorded. This was calculated in Microsoft Excel by concatenating the original dataset with another dataset mapping ASNs to nations. </w:t>
      </w:r>
    </w:p>
    <w:p w14:paraId="0101172D" w14:textId="21E2D79D" w:rsidR="005A14D7" w:rsidRDefault="005A14D7" w:rsidP="00701A3C">
      <w:pPr>
        <w:rPr>
          <w:lang w:eastAsia="en-GB"/>
        </w:rPr>
      </w:pPr>
    </w:p>
    <w:p w14:paraId="167679B5" w14:textId="0084A484" w:rsidR="005A14D7" w:rsidRDefault="009F0158" w:rsidP="00701A3C">
      <w:pPr>
        <w:rPr>
          <w:lang w:eastAsia="en-GB"/>
        </w:rPr>
      </w:pPr>
      <w:r>
        <w:rPr>
          <w:lang w:eastAsia="en-GB"/>
        </w:rPr>
        <w:t xml:space="preserve">The most </w:t>
      </w:r>
      <w:r w:rsidR="008A5BC3">
        <w:rPr>
          <w:lang w:eastAsia="en-GB"/>
        </w:rPr>
        <w:t>complex feature to reformat was the information exposure. The raw dataset gave a nation’s country code and the percentage of that nation’s data that travelled through other nations as a tab delimited string by nation.</w:t>
      </w:r>
    </w:p>
    <w:p w14:paraId="7BA81CFD" w14:textId="77777777" w:rsidR="003C4049" w:rsidRDefault="003C4049" w:rsidP="00701A3C">
      <w:pPr>
        <w:rPr>
          <w:lang w:eastAsia="en-GB"/>
        </w:rPr>
      </w:pPr>
    </w:p>
    <w:p w14:paraId="5F738B39" w14:textId="0C9B051E" w:rsidR="00ED6DE9" w:rsidRDefault="00ED6DE9" w:rsidP="00701A3C">
      <w:pPr>
        <w:rPr>
          <w:lang w:eastAsia="en-GB"/>
        </w:rPr>
      </w:pPr>
      <w:r>
        <w:rPr>
          <w:lang w:eastAsia="en-GB"/>
        </w:rPr>
        <w:t>An example record is shown below:</w:t>
      </w:r>
    </w:p>
    <w:tbl>
      <w:tblPr>
        <w:tblStyle w:val="TableGrid"/>
        <w:tblW w:w="0" w:type="auto"/>
        <w:tblLook w:val="04A0" w:firstRow="1" w:lastRow="0" w:firstColumn="1" w:lastColumn="0" w:noHBand="0" w:noVBand="1"/>
      </w:tblPr>
      <w:tblGrid>
        <w:gridCol w:w="8494"/>
      </w:tblGrid>
      <w:tr w:rsidR="00ED6DE9" w14:paraId="237DEEC3" w14:textId="77777777" w:rsidTr="00ED6DE9">
        <w:tc>
          <w:tcPr>
            <w:tcW w:w="8494" w:type="dxa"/>
          </w:tcPr>
          <w:p w14:paraId="6C841DF3" w14:textId="374FC808" w:rsidR="00ED6DE9" w:rsidRPr="00ED6DE9" w:rsidRDefault="00ED6DE9" w:rsidP="00701A3C">
            <w:pPr>
              <w:rPr>
                <w:sz w:val="22"/>
                <w:szCs w:val="22"/>
                <w:lang w:eastAsia="en-GB"/>
              </w:rPr>
            </w:pPr>
            <w:bookmarkStart w:id="83" w:name="_Hlk1215068"/>
            <w:r w:rsidRPr="00ED6DE9">
              <w:rPr>
                <w:sz w:val="22"/>
                <w:szCs w:val="22"/>
                <w:lang w:eastAsia="en-GB"/>
              </w:rPr>
              <w:t>AD|ES,0.257450628366</w:t>
            </w:r>
            <w:r>
              <w:rPr>
                <w:sz w:val="22"/>
                <w:szCs w:val="22"/>
                <w:lang w:eastAsia="en-GB"/>
              </w:rPr>
              <w:t xml:space="preserve"> </w:t>
            </w:r>
            <w:r w:rsidRPr="00ED6DE9">
              <w:rPr>
                <w:sz w:val="22"/>
                <w:szCs w:val="22"/>
                <w:lang w:eastAsia="en-GB"/>
              </w:rPr>
              <w:t>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bookmarkEnd w:id="83"/>
    </w:tbl>
    <w:p w14:paraId="1F1D0061" w14:textId="77777777" w:rsidR="003C4049" w:rsidRDefault="003C4049" w:rsidP="00701A3C">
      <w:pPr>
        <w:rPr>
          <w:lang w:eastAsia="en-GB"/>
        </w:rPr>
      </w:pPr>
    </w:p>
    <w:p w14:paraId="32201881" w14:textId="04467C58" w:rsidR="00ED6DE9" w:rsidRDefault="00ED6DE9" w:rsidP="00701A3C">
      <w:pPr>
        <w:rPr>
          <w:lang w:eastAsia="en-GB"/>
        </w:rPr>
      </w:pPr>
      <w:r>
        <w:rPr>
          <w:lang w:eastAsia="en-GB"/>
        </w:rPr>
        <w:t>For the example shown above, ‘AD’ refers to the country Andorra</w:t>
      </w:r>
      <w:r w:rsidR="00E07ED5">
        <w:rPr>
          <w:lang w:eastAsia="en-GB"/>
        </w:rPr>
        <w:t xml:space="preserve">. ‘ES,0.2574…’ means that roughly 25% of Andorran internet traffic routed through Spain. ‘GB,0.3813…’ means that roughly another 38% of Andorran internet traffic routed through Great Britain. This repeats for every </w:t>
      </w:r>
      <w:proofErr w:type="gramStart"/>
      <w:r w:rsidR="00E07ED5">
        <w:rPr>
          <w:lang w:eastAsia="en-GB"/>
        </w:rPr>
        <w:t>nations</w:t>
      </w:r>
      <w:proofErr w:type="gramEnd"/>
      <w:r w:rsidR="00E07ED5">
        <w:rPr>
          <w:lang w:eastAsia="en-GB"/>
        </w:rPr>
        <w:t xml:space="preserve"> that traffic was routed through for the duration of the test. </w:t>
      </w:r>
    </w:p>
    <w:p w14:paraId="022FDF1D" w14:textId="018F0CFE" w:rsidR="00C50011" w:rsidRDefault="00C50011" w:rsidP="00701A3C">
      <w:pPr>
        <w:rPr>
          <w:lang w:eastAsia="en-GB"/>
        </w:rPr>
      </w:pPr>
    </w:p>
    <w:p w14:paraId="5A8B32AC" w14:textId="77777777" w:rsidR="003C4049" w:rsidRDefault="00C50011" w:rsidP="00701A3C">
      <w:pPr>
        <w:rPr>
          <w:lang w:eastAsia="en-GB"/>
        </w:rPr>
      </w:pPr>
      <w:r>
        <w:rPr>
          <w:lang w:eastAsia="en-GB"/>
        </w:rPr>
        <w:t>To make the dataset usable, the string format was first converted into a CSV file. Then a new csv file was created listing all the nations that performed some kind of surveillance on internet traffic. The original file was then cross referenced with the new csv file to remove nations that did not perform internet surveillance. For example, hypothetically, imagine Spain had no mass surveillance program.</w:t>
      </w:r>
    </w:p>
    <w:p w14:paraId="06C06A67" w14:textId="77777777" w:rsidR="003C4049" w:rsidRDefault="003C4049" w:rsidP="00701A3C">
      <w:pPr>
        <w:rPr>
          <w:lang w:eastAsia="en-GB"/>
        </w:rPr>
      </w:pPr>
    </w:p>
    <w:p w14:paraId="72FC2A63" w14:textId="5C88CA29" w:rsidR="00C50011" w:rsidRDefault="00C50011" w:rsidP="00701A3C">
      <w:pPr>
        <w:rPr>
          <w:lang w:eastAsia="en-GB"/>
        </w:rPr>
      </w:pPr>
      <w:r>
        <w:rPr>
          <w:lang w:eastAsia="en-GB"/>
        </w:rPr>
        <w:t xml:space="preserve">For the example string from above, this would produce a new string without Spain’s routed traffic being recorded as shown below: </w:t>
      </w:r>
    </w:p>
    <w:tbl>
      <w:tblPr>
        <w:tblStyle w:val="TableGrid"/>
        <w:tblW w:w="0" w:type="auto"/>
        <w:tblLook w:val="04A0" w:firstRow="1" w:lastRow="0" w:firstColumn="1" w:lastColumn="0" w:noHBand="0" w:noVBand="1"/>
      </w:tblPr>
      <w:tblGrid>
        <w:gridCol w:w="8494"/>
      </w:tblGrid>
      <w:tr w:rsidR="00C50011" w14:paraId="16847C72" w14:textId="77777777" w:rsidTr="004E3D5F">
        <w:tc>
          <w:tcPr>
            <w:tcW w:w="8494" w:type="dxa"/>
          </w:tcPr>
          <w:p w14:paraId="6B4A2543" w14:textId="62140291" w:rsidR="00C50011" w:rsidRPr="00ED6DE9" w:rsidRDefault="00C50011" w:rsidP="004E3D5F">
            <w:pPr>
              <w:rPr>
                <w:sz w:val="22"/>
                <w:szCs w:val="22"/>
                <w:lang w:eastAsia="en-GB"/>
              </w:rPr>
            </w:pPr>
            <w:r w:rsidRPr="00ED6DE9">
              <w:rPr>
                <w:sz w:val="22"/>
                <w:szCs w:val="22"/>
                <w:lang w:eastAsia="en-GB"/>
              </w:rPr>
              <w:t>AD|FR,0.155834829443</w:t>
            </w:r>
            <w:r>
              <w:rPr>
                <w:sz w:val="22"/>
                <w:szCs w:val="22"/>
                <w:lang w:eastAsia="en-GB"/>
              </w:rPr>
              <w:t xml:space="preserve"> </w:t>
            </w:r>
            <w:r w:rsidRPr="00ED6DE9">
              <w:rPr>
                <w:sz w:val="22"/>
                <w:szCs w:val="22"/>
                <w:lang w:eastAsia="en-GB"/>
              </w:rPr>
              <w:t>GB,0.381328545781</w:t>
            </w:r>
            <w:r>
              <w:rPr>
                <w:sz w:val="22"/>
                <w:szCs w:val="22"/>
                <w:lang w:eastAsia="en-GB"/>
              </w:rPr>
              <w:t xml:space="preserve"> </w:t>
            </w:r>
            <w:r w:rsidRPr="00ED6DE9">
              <w:rPr>
                <w:sz w:val="22"/>
                <w:szCs w:val="22"/>
                <w:lang w:eastAsia="en-GB"/>
              </w:rPr>
              <w:t>US,0.205385996409</w:t>
            </w:r>
          </w:p>
        </w:tc>
      </w:tr>
    </w:tbl>
    <w:p w14:paraId="140AA862" w14:textId="77777777" w:rsidR="003C4049" w:rsidRDefault="003C4049" w:rsidP="00701A3C">
      <w:pPr>
        <w:rPr>
          <w:lang w:eastAsia="en-GB"/>
        </w:rPr>
      </w:pPr>
    </w:p>
    <w:p w14:paraId="23576564" w14:textId="1EBEAD4A" w:rsidR="00C50011" w:rsidRDefault="00C50011" w:rsidP="00701A3C">
      <w:pPr>
        <w:rPr>
          <w:lang w:eastAsia="en-GB"/>
        </w:rPr>
      </w:pPr>
      <w:r>
        <w:rPr>
          <w:lang w:eastAsia="en-GB"/>
        </w:rPr>
        <w:t>The remaining percentage values were then summed together to give a total value indicating exposure to nations performing internet surveillance. The operation for our example: Andorra, is shown below:</w:t>
      </w:r>
    </w:p>
    <w:p w14:paraId="001FC43C" w14:textId="49191B1B" w:rsidR="00C50011" w:rsidRPr="000968B2" w:rsidRDefault="00C50011" w:rsidP="00701A3C">
      <w:pPr>
        <w:rPr>
          <w:i/>
          <w:lang w:eastAsia="en-GB"/>
        </w:rPr>
      </w:pPr>
      <w:r w:rsidRPr="000968B2">
        <w:rPr>
          <w:i/>
          <w:lang w:eastAsia="en-GB"/>
        </w:rPr>
        <w:lastRenderedPageBreak/>
        <w:t>FR 0.1558… + GB 0.3813… + US 0.2053… = 0.7424</w:t>
      </w:r>
    </w:p>
    <w:p w14:paraId="6E2D0D25" w14:textId="40192051" w:rsidR="00C50011" w:rsidRDefault="00C50011" w:rsidP="00701A3C">
      <w:pPr>
        <w:rPr>
          <w:lang w:eastAsia="en-GB"/>
        </w:rPr>
      </w:pPr>
      <w:r>
        <w:rPr>
          <w:lang w:eastAsia="en-GB"/>
        </w:rPr>
        <w:t>Therefore, for this simplified example, Andorra would have an internet exposure value of 0.7424.</w:t>
      </w:r>
    </w:p>
    <w:p w14:paraId="572FDE31" w14:textId="626BE174" w:rsidR="00C50011" w:rsidRDefault="00C50011" w:rsidP="00701A3C">
      <w:pPr>
        <w:rPr>
          <w:lang w:eastAsia="en-GB"/>
        </w:rPr>
      </w:pPr>
    </w:p>
    <w:p w14:paraId="5FB50F4F" w14:textId="5CE1F985" w:rsidR="00C50011" w:rsidRDefault="000968B2" w:rsidP="00701A3C">
      <w:pPr>
        <w:rPr>
          <w:lang w:eastAsia="en-GB"/>
        </w:rPr>
      </w:pPr>
      <w:r>
        <w:rPr>
          <w:lang w:eastAsia="en-GB"/>
        </w:rPr>
        <w:t xml:space="preserve">It should also be noted that </w:t>
      </w:r>
      <w:r w:rsidR="00982C7A">
        <w:rPr>
          <w:lang w:eastAsia="en-GB"/>
        </w:rPr>
        <w:t xml:space="preserve">the raw datasets used different naming conventions for nations. For example, some datasets referred to Libya as Libya, while others used its full name, </w:t>
      </w:r>
      <w:r w:rsidR="00982C7A" w:rsidRPr="00982C7A">
        <w:rPr>
          <w:lang w:eastAsia="en-GB"/>
        </w:rPr>
        <w:t>Libyan Arab Jamahiriya</w:t>
      </w:r>
      <w:r w:rsidR="00982C7A">
        <w:rPr>
          <w:lang w:eastAsia="en-GB"/>
        </w:rPr>
        <w:t xml:space="preserve">. For all the nations in each dataset, the full names were manually replaced to avoid any encoding and look-up issued. </w:t>
      </w:r>
    </w:p>
    <w:p w14:paraId="642E3908" w14:textId="47B0A7A2" w:rsidR="00982C7A" w:rsidRDefault="00982C7A" w:rsidP="00701A3C">
      <w:pPr>
        <w:rPr>
          <w:lang w:eastAsia="en-GB"/>
        </w:rPr>
      </w:pPr>
    </w:p>
    <w:p w14:paraId="5F1BCDB7" w14:textId="7B0AB43D" w:rsidR="002D001F" w:rsidRDefault="002D001F" w:rsidP="002D001F">
      <w:pPr>
        <w:pStyle w:val="Heading3"/>
        <w:rPr>
          <w:lang w:eastAsia="en-GB"/>
        </w:rPr>
      </w:pPr>
      <w:bookmarkStart w:id="84" w:name="_Toc1308110"/>
      <w:r>
        <w:rPr>
          <w:lang w:eastAsia="en-GB"/>
        </w:rPr>
        <w:t>4.4.3 Data Processing</w:t>
      </w:r>
      <w:r w:rsidR="003C4049">
        <w:rPr>
          <w:lang w:eastAsia="en-GB"/>
        </w:rPr>
        <w:t xml:space="preserve"> &amp;</w:t>
      </w:r>
      <w:r w:rsidR="00FF229F">
        <w:rPr>
          <w:lang w:eastAsia="en-GB"/>
        </w:rPr>
        <w:t xml:space="preserve"> Weighting</w:t>
      </w:r>
      <w:bookmarkEnd w:id="84"/>
    </w:p>
    <w:p w14:paraId="0BEB69DF" w14:textId="0F0AF5D3" w:rsidR="002D001F" w:rsidRDefault="005253BB" w:rsidP="002D001F">
      <w:pPr>
        <w:rPr>
          <w:lang w:eastAsia="en-GB"/>
        </w:rPr>
      </w:pPr>
      <w:r>
        <w:rPr>
          <w:lang w:eastAsia="en-GB"/>
        </w:rPr>
        <w:t xml:space="preserve">Where necessary, the features were normalised to make further processing simpler. Furthermore, for the Mirai-like features, the data was divided by the total number of IPs in each nation. This meant that countries with exceptionally large amounts of devices were not over-represented by this metric.  </w:t>
      </w:r>
    </w:p>
    <w:p w14:paraId="32856ACE" w14:textId="435F41CB" w:rsidR="005253BB" w:rsidRDefault="005253BB" w:rsidP="002D001F">
      <w:pPr>
        <w:rPr>
          <w:lang w:eastAsia="en-GB"/>
        </w:rPr>
      </w:pPr>
    </w:p>
    <w:p w14:paraId="386BE43C" w14:textId="60EB31AF" w:rsidR="005253BB" w:rsidRDefault="005253BB" w:rsidP="002D001F">
      <w:pPr>
        <w:rPr>
          <w:lang w:eastAsia="en-GB"/>
        </w:rPr>
      </w:pPr>
      <w:r>
        <w:rPr>
          <w:lang w:eastAsia="en-GB"/>
        </w:rPr>
        <w:t xml:space="preserve">Each feature’s weighting was </w:t>
      </w:r>
      <w:r w:rsidR="00FF229F">
        <w:rPr>
          <w:lang w:eastAsia="en-GB"/>
        </w:rPr>
        <w:t xml:space="preserve">produced using methods explained in 4.3.8. The table below shows each feature and its corresponding weighting. The sum total of the weightings equals 1. </w:t>
      </w:r>
    </w:p>
    <w:p w14:paraId="39DDE1EA" w14:textId="77777777" w:rsidR="00FF229F" w:rsidRDefault="00FF229F" w:rsidP="002D001F">
      <w:pPr>
        <w:rPr>
          <w:lang w:eastAsia="en-GB"/>
        </w:rPr>
      </w:pPr>
    </w:p>
    <w:tbl>
      <w:tblPr>
        <w:tblStyle w:val="TableGrid"/>
        <w:tblW w:w="0" w:type="auto"/>
        <w:tblLook w:val="04A0" w:firstRow="1" w:lastRow="0" w:firstColumn="1" w:lastColumn="0" w:noHBand="0" w:noVBand="1"/>
      </w:tblPr>
      <w:tblGrid>
        <w:gridCol w:w="3964"/>
        <w:gridCol w:w="1533"/>
      </w:tblGrid>
      <w:tr w:rsidR="009234BB" w14:paraId="096066A2" w14:textId="77777777" w:rsidTr="009234BB">
        <w:trPr>
          <w:trHeight w:val="315"/>
        </w:trPr>
        <w:tc>
          <w:tcPr>
            <w:tcW w:w="3964" w:type="dxa"/>
          </w:tcPr>
          <w:p w14:paraId="43B8F9FD" w14:textId="2E8F7628" w:rsidR="009234BB" w:rsidRPr="009234BB" w:rsidRDefault="009234BB" w:rsidP="002D001F">
            <w:pPr>
              <w:rPr>
                <w:b/>
                <w:lang w:eastAsia="en-GB"/>
              </w:rPr>
            </w:pPr>
            <w:r>
              <w:rPr>
                <w:b/>
                <w:lang w:eastAsia="en-GB"/>
              </w:rPr>
              <w:t>Feature</w:t>
            </w:r>
          </w:p>
        </w:tc>
        <w:tc>
          <w:tcPr>
            <w:tcW w:w="1533" w:type="dxa"/>
          </w:tcPr>
          <w:p w14:paraId="2A5B3DD9" w14:textId="0666BF82" w:rsidR="009234BB" w:rsidRPr="009234BB" w:rsidRDefault="009234BB" w:rsidP="002D001F">
            <w:pPr>
              <w:rPr>
                <w:b/>
                <w:lang w:eastAsia="en-GB"/>
              </w:rPr>
            </w:pPr>
            <w:r>
              <w:rPr>
                <w:b/>
                <w:lang w:eastAsia="en-GB"/>
              </w:rPr>
              <w:t>Weight</w:t>
            </w:r>
          </w:p>
        </w:tc>
      </w:tr>
      <w:tr w:rsidR="00FF229F" w14:paraId="1C977735" w14:textId="77777777" w:rsidTr="009234BB">
        <w:trPr>
          <w:trHeight w:val="315"/>
        </w:trPr>
        <w:tc>
          <w:tcPr>
            <w:tcW w:w="3964" w:type="dxa"/>
          </w:tcPr>
          <w:p w14:paraId="0D109210" w14:textId="3C09CC73" w:rsidR="00FF229F" w:rsidRDefault="009234BB" w:rsidP="002D001F">
            <w:pPr>
              <w:rPr>
                <w:lang w:eastAsia="en-GB"/>
              </w:rPr>
            </w:pPr>
            <w:r>
              <w:rPr>
                <w:lang w:eastAsia="en-GB"/>
              </w:rPr>
              <w:t>Mirai Botnet IPs</w:t>
            </w:r>
          </w:p>
        </w:tc>
        <w:tc>
          <w:tcPr>
            <w:tcW w:w="1533" w:type="dxa"/>
          </w:tcPr>
          <w:p w14:paraId="79591DF6" w14:textId="389E7A9F" w:rsidR="00FF229F" w:rsidRDefault="009234BB" w:rsidP="002D001F">
            <w:pPr>
              <w:rPr>
                <w:lang w:eastAsia="en-GB"/>
              </w:rPr>
            </w:pPr>
            <w:r>
              <w:rPr>
                <w:lang w:eastAsia="en-GB"/>
              </w:rPr>
              <w:t>0.3</w:t>
            </w:r>
          </w:p>
        </w:tc>
      </w:tr>
      <w:tr w:rsidR="00FF229F" w14:paraId="1CAA5F3E" w14:textId="77777777" w:rsidTr="009234BB">
        <w:trPr>
          <w:trHeight w:val="315"/>
        </w:trPr>
        <w:tc>
          <w:tcPr>
            <w:tcW w:w="3964" w:type="dxa"/>
          </w:tcPr>
          <w:p w14:paraId="79C4F1DC" w14:textId="642DBF23" w:rsidR="00FF229F" w:rsidRDefault="009234BB" w:rsidP="002D001F">
            <w:pPr>
              <w:rPr>
                <w:lang w:eastAsia="en-GB"/>
              </w:rPr>
            </w:pPr>
            <w:r>
              <w:rPr>
                <w:lang w:eastAsia="en-GB"/>
              </w:rPr>
              <w:t>Mirai-like Signatures</w:t>
            </w:r>
          </w:p>
        </w:tc>
        <w:tc>
          <w:tcPr>
            <w:tcW w:w="1533" w:type="dxa"/>
          </w:tcPr>
          <w:p w14:paraId="178B7F7F" w14:textId="6EBC654F" w:rsidR="00FF229F" w:rsidRDefault="009234BB" w:rsidP="002D001F">
            <w:pPr>
              <w:rPr>
                <w:lang w:eastAsia="en-GB"/>
              </w:rPr>
            </w:pPr>
            <w:r>
              <w:rPr>
                <w:lang w:eastAsia="en-GB"/>
              </w:rPr>
              <w:t>0.2</w:t>
            </w:r>
          </w:p>
        </w:tc>
      </w:tr>
      <w:tr w:rsidR="00FF229F" w14:paraId="29B1A87C" w14:textId="77777777" w:rsidTr="009234BB">
        <w:trPr>
          <w:trHeight w:val="315"/>
        </w:trPr>
        <w:tc>
          <w:tcPr>
            <w:tcW w:w="3964" w:type="dxa"/>
          </w:tcPr>
          <w:p w14:paraId="4F148352" w14:textId="6405E416" w:rsidR="00FF229F" w:rsidRDefault="009234BB" w:rsidP="002D001F">
            <w:pPr>
              <w:rPr>
                <w:lang w:eastAsia="en-GB"/>
              </w:rPr>
            </w:pPr>
            <w:r>
              <w:rPr>
                <w:lang w:eastAsia="en-GB"/>
              </w:rPr>
              <w:t>Information Exposure</w:t>
            </w:r>
          </w:p>
        </w:tc>
        <w:tc>
          <w:tcPr>
            <w:tcW w:w="1533" w:type="dxa"/>
          </w:tcPr>
          <w:p w14:paraId="6646B83D" w14:textId="7D648E74" w:rsidR="00FF229F" w:rsidRDefault="009234BB" w:rsidP="002D001F">
            <w:pPr>
              <w:rPr>
                <w:lang w:eastAsia="en-GB"/>
              </w:rPr>
            </w:pPr>
            <w:r>
              <w:rPr>
                <w:lang w:eastAsia="en-GB"/>
              </w:rPr>
              <w:t>0.2</w:t>
            </w:r>
          </w:p>
        </w:tc>
      </w:tr>
      <w:tr w:rsidR="00FF229F" w14:paraId="14757C1B" w14:textId="77777777" w:rsidTr="009234BB">
        <w:trPr>
          <w:trHeight w:val="330"/>
        </w:trPr>
        <w:tc>
          <w:tcPr>
            <w:tcW w:w="3964" w:type="dxa"/>
          </w:tcPr>
          <w:p w14:paraId="1F9976E3" w14:textId="45B58CF6" w:rsidR="00FF229F" w:rsidRDefault="009234BB" w:rsidP="002D001F">
            <w:pPr>
              <w:rPr>
                <w:lang w:eastAsia="en-GB"/>
              </w:rPr>
            </w:pPr>
            <w:r>
              <w:rPr>
                <w:lang w:eastAsia="en-GB"/>
              </w:rPr>
              <w:t>BGP Hijacks</w:t>
            </w:r>
          </w:p>
        </w:tc>
        <w:tc>
          <w:tcPr>
            <w:tcW w:w="1533" w:type="dxa"/>
          </w:tcPr>
          <w:p w14:paraId="04A8E6CF" w14:textId="2DE1964C" w:rsidR="00FF229F" w:rsidRDefault="009234BB" w:rsidP="002D001F">
            <w:pPr>
              <w:rPr>
                <w:lang w:eastAsia="en-GB"/>
              </w:rPr>
            </w:pPr>
            <w:r>
              <w:rPr>
                <w:lang w:eastAsia="en-GB"/>
              </w:rPr>
              <w:t>0.1</w:t>
            </w:r>
          </w:p>
        </w:tc>
      </w:tr>
      <w:tr w:rsidR="00FF229F" w14:paraId="4307B93B" w14:textId="77777777" w:rsidTr="009234BB">
        <w:trPr>
          <w:trHeight w:val="315"/>
        </w:trPr>
        <w:tc>
          <w:tcPr>
            <w:tcW w:w="3964" w:type="dxa"/>
          </w:tcPr>
          <w:p w14:paraId="7A26E608" w14:textId="4DB4D259" w:rsidR="00FF229F" w:rsidRDefault="009234BB" w:rsidP="002D001F">
            <w:pPr>
              <w:rPr>
                <w:lang w:eastAsia="en-GB"/>
              </w:rPr>
            </w:pPr>
            <w:r>
              <w:rPr>
                <w:lang w:eastAsia="en-GB"/>
              </w:rPr>
              <w:t>Any Surveillance</w:t>
            </w:r>
          </w:p>
        </w:tc>
        <w:tc>
          <w:tcPr>
            <w:tcW w:w="1533" w:type="dxa"/>
          </w:tcPr>
          <w:p w14:paraId="6C0269AC" w14:textId="10B361A8" w:rsidR="00FF229F" w:rsidRDefault="009234BB" w:rsidP="002D001F">
            <w:pPr>
              <w:rPr>
                <w:lang w:eastAsia="en-GB"/>
              </w:rPr>
            </w:pPr>
            <w:r>
              <w:rPr>
                <w:lang w:eastAsia="en-GB"/>
              </w:rPr>
              <w:t>0.1</w:t>
            </w:r>
          </w:p>
        </w:tc>
      </w:tr>
      <w:tr w:rsidR="00FF229F" w14:paraId="1F156164" w14:textId="77777777" w:rsidTr="009234BB">
        <w:trPr>
          <w:trHeight w:val="315"/>
        </w:trPr>
        <w:tc>
          <w:tcPr>
            <w:tcW w:w="3964" w:type="dxa"/>
          </w:tcPr>
          <w:p w14:paraId="1A59F449" w14:textId="036373C9" w:rsidR="00FF229F" w:rsidRDefault="009234BB" w:rsidP="002D001F">
            <w:pPr>
              <w:rPr>
                <w:lang w:eastAsia="en-GB"/>
              </w:rPr>
            </w:pPr>
            <w:r>
              <w:rPr>
                <w:lang w:eastAsia="en-GB"/>
              </w:rPr>
              <w:t>Citizens Arrested</w:t>
            </w:r>
          </w:p>
        </w:tc>
        <w:tc>
          <w:tcPr>
            <w:tcW w:w="1533" w:type="dxa"/>
          </w:tcPr>
          <w:p w14:paraId="23E2A984" w14:textId="37D38B44" w:rsidR="00FF229F" w:rsidRDefault="009234BB" w:rsidP="002D001F">
            <w:pPr>
              <w:rPr>
                <w:lang w:eastAsia="en-GB"/>
              </w:rPr>
            </w:pPr>
            <w:r>
              <w:rPr>
                <w:lang w:eastAsia="en-GB"/>
              </w:rPr>
              <w:t>0.1</w:t>
            </w:r>
          </w:p>
        </w:tc>
      </w:tr>
      <w:tr w:rsidR="00FF229F" w14:paraId="73F86B50" w14:textId="77777777" w:rsidTr="009234BB">
        <w:trPr>
          <w:trHeight w:val="315"/>
        </w:trPr>
        <w:tc>
          <w:tcPr>
            <w:tcW w:w="3964" w:type="dxa"/>
            <w:shd w:val="clear" w:color="auto" w:fill="000000" w:themeFill="text1"/>
          </w:tcPr>
          <w:p w14:paraId="124600E3" w14:textId="77777777" w:rsidR="00FF229F" w:rsidRDefault="00FF229F" w:rsidP="002D001F">
            <w:pPr>
              <w:rPr>
                <w:lang w:eastAsia="en-GB"/>
              </w:rPr>
            </w:pPr>
          </w:p>
        </w:tc>
        <w:tc>
          <w:tcPr>
            <w:tcW w:w="1533" w:type="dxa"/>
            <w:shd w:val="clear" w:color="auto" w:fill="000000" w:themeFill="text1"/>
          </w:tcPr>
          <w:p w14:paraId="677998FF" w14:textId="214898BE" w:rsidR="00FF229F" w:rsidRDefault="00FF229F" w:rsidP="002D001F">
            <w:pPr>
              <w:rPr>
                <w:lang w:eastAsia="en-GB"/>
              </w:rPr>
            </w:pPr>
          </w:p>
        </w:tc>
      </w:tr>
      <w:tr w:rsidR="00FF229F" w14:paraId="2F1182A5" w14:textId="77777777" w:rsidTr="009234BB">
        <w:trPr>
          <w:trHeight w:val="315"/>
        </w:trPr>
        <w:tc>
          <w:tcPr>
            <w:tcW w:w="3964" w:type="dxa"/>
          </w:tcPr>
          <w:p w14:paraId="1C39C1F8" w14:textId="415F8C74" w:rsidR="00FF229F" w:rsidRDefault="009234BB" w:rsidP="002D001F">
            <w:pPr>
              <w:rPr>
                <w:lang w:eastAsia="en-GB"/>
              </w:rPr>
            </w:pPr>
            <w:r>
              <w:rPr>
                <w:lang w:eastAsia="en-GB"/>
              </w:rPr>
              <w:t>Total:</w:t>
            </w:r>
          </w:p>
        </w:tc>
        <w:tc>
          <w:tcPr>
            <w:tcW w:w="1533" w:type="dxa"/>
          </w:tcPr>
          <w:p w14:paraId="7E461045" w14:textId="6AD92460" w:rsidR="00FF229F" w:rsidRDefault="009234BB" w:rsidP="002D001F">
            <w:pPr>
              <w:rPr>
                <w:lang w:eastAsia="en-GB"/>
              </w:rPr>
            </w:pPr>
            <w:r>
              <w:rPr>
                <w:lang w:eastAsia="en-GB"/>
              </w:rPr>
              <w:t>1.0</w:t>
            </w:r>
          </w:p>
        </w:tc>
      </w:tr>
    </w:tbl>
    <w:p w14:paraId="3DE14F3B" w14:textId="64B17E8C" w:rsidR="00FF229F" w:rsidRDefault="00FF229F" w:rsidP="002D001F">
      <w:pPr>
        <w:rPr>
          <w:lang w:eastAsia="en-GB"/>
        </w:rPr>
      </w:pPr>
    </w:p>
    <w:p w14:paraId="08509A67" w14:textId="0FA116F7" w:rsidR="003C4049" w:rsidRDefault="003C4049" w:rsidP="003C4049">
      <w:pPr>
        <w:pStyle w:val="Heading3"/>
        <w:rPr>
          <w:lang w:eastAsia="en-GB"/>
        </w:rPr>
      </w:pPr>
      <w:bookmarkStart w:id="85" w:name="_Toc1308111"/>
      <w:r>
        <w:rPr>
          <w:lang w:eastAsia="en-GB"/>
        </w:rPr>
        <w:t>4.4.4 Calculating Rankings</w:t>
      </w:r>
      <w:bookmarkEnd w:id="85"/>
    </w:p>
    <w:p w14:paraId="61F50F50" w14:textId="7D983F4A" w:rsidR="002D001F" w:rsidRDefault="00A469F6" w:rsidP="002D001F">
      <w:pPr>
        <w:rPr>
          <w:lang w:eastAsia="en-GB"/>
        </w:rPr>
      </w:pPr>
      <w:r>
        <w:rPr>
          <w:lang w:eastAsia="en-GB"/>
        </w:rPr>
        <w:t xml:space="preserve">For each nation, each feature was multiplied by its respective weighting and the resulting values </w:t>
      </w:r>
      <w:r w:rsidR="00BF017A">
        <w:rPr>
          <w:lang w:eastAsia="en-GB"/>
        </w:rPr>
        <w:t>added</w:t>
      </w:r>
      <w:r>
        <w:rPr>
          <w:lang w:eastAsia="en-GB"/>
        </w:rPr>
        <w:t xml:space="preserve"> together to </w:t>
      </w:r>
      <w:r w:rsidR="00BF017A">
        <w:rPr>
          <w:lang w:eastAsia="en-GB"/>
        </w:rPr>
        <w:t>get the final malicious routing indicator. An example of this process is shown below:</w:t>
      </w:r>
    </w:p>
    <w:p w14:paraId="589D47B5" w14:textId="24D4C6FF" w:rsidR="00BF017A" w:rsidRDefault="00BF017A" w:rsidP="002D001F">
      <w:pPr>
        <w:rPr>
          <w:lang w:eastAsia="en-GB"/>
        </w:rPr>
      </w:pPr>
    </w:p>
    <w:tbl>
      <w:tblPr>
        <w:tblW w:w="8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4"/>
        <w:gridCol w:w="1276"/>
        <w:gridCol w:w="1230"/>
        <w:gridCol w:w="1387"/>
        <w:gridCol w:w="1387"/>
        <w:gridCol w:w="1307"/>
        <w:gridCol w:w="1206"/>
      </w:tblGrid>
      <w:tr w:rsidR="00BF017A" w:rsidRPr="00BF017A" w14:paraId="053DF573" w14:textId="0DB8C2E8" w:rsidTr="00707368">
        <w:trPr>
          <w:trHeight w:val="300"/>
        </w:trPr>
        <w:tc>
          <w:tcPr>
            <w:tcW w:w="1094" w:type="dxa"/>
            <w:shd w:val="clear" w:color="auto" w:fill="FFFFFF" w:themeFill="background1"/>
            <w:noWrap/>
            <w:vAlign w:val="bottom"/>
            <w:hideMark/>
          </w:tcPr>
          <w:p w14:paraId="330B0916" w14:textId="77777777"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Country</w:t>
            </w:r>
          </w:p>
        </w:tc>
        <w:tc>
          <w:tcPr>
            <w:tcW w:w="1276" w:type="dxa"/>
            <w:shd w:val="clear" w:color="auto" w:fill="FFFFFF" w:themeFill="background1"/>
            <w:noWrap/>
            <w:vAlign w:val="bottom"/>
            <w:hideMark/>
          </w:tcPr>
          <w:p w14:paraId="00C459C2" w14:textId="4A1FD3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 Botnet </w:t>
            </w:r>
            <w:r>
              <w:rPr>
                <w:rFonts w:ascii="Calibri" w:eastAsia="Times New Roman" w:hAnsi="Calibri" w:cs="Calibri"/>
                <w:b/>
                <w:bCs/>
                <w:color w:val="000000" w:themeColor="text1"/>
                <w:sz w:val="22"/>
                <w:szCs w:val="22"/>
                <w:lang w:eastAsia="en-GB"/>
              </w:rPr>
              <w:t>IPs</w:t>
            </w:r>
          </w:p>
        </w:tc>
        <w:tc>
          <w:tcPr>
            <w:tcW w:w="1230" w:type="dxa"/>
            <w:shd w:val="clear" w:color="auto" w:fill="FFFFFF" w:themeFill="background1"/>
            <w:noWrap/>
            <w:vAlign w:val="bottom"/>
            <w:hideMark/>
          </w:tcPr>
          <w:p w14:paraId="0785993A" w14:textId="0801075D"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Mirai-Like </w:t>
            </w:r>
            <w:r>
              <w:rPr>
                <w:rFonts w:ascii="Calibri" w:eastAsia="Times New Roman" w:hAnsi="Calibri" w:cs="Calibri"/>
                <w:b/>
                <w:bCs/>
                <w:color w:val="000000" w:themeColor="text1"/>
                <w:sz w:val="22"/>
                <w:szCs w:val="22"/>
                <w:lang w:eastAsia="en-GB"/>
              </w:rPr>
              <w:t>Signatures</w:t>
            </w:r>
          </w:p>
        </w:tc>
        <w:tc>
          <w:tcPr>
            <w:tcW w:w="1387" w:type="dxa"/>
            <w:shd w:val="clear" w:color="auto" w:fill="FFFFFF" w:themeFill="background1"/>
            <w:noWrap/>
            <w:vAlign w:val="bottom"/>
            <w:hideMark/>
          </w:tcPr>
          <w:p w14:paraId="2B540486" w14:textId="2A842472"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Information Exposure </w:t>
            </w:r>
          </w:p>
        </w:tc>
        <w:tc>
          <w:tcPr>
            <w:tcW w:w="1387" w:type="dxa"/>
            <w:shd w:val="clear" w:color="auto" w:fill="FFFFFF" w:themeFill="background1"/>
            <w:noWrap/>
            <w:vAlign w:val="bottom"/>
            <w:hideMark/>
          </w:tcPr>
          <w:p w14:paraId="2B566101" w14:textId="2A7702F4"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BGP Hijacks </w:t>
            </w:r>
          </w:p>
        </w:tc>
        <w:tc>
          <w:tcPr>
            <w:tcW w:w="1134" w:type="dxa"/>
            <w:shd w:val="clear" w:color="auto" w:fill="FFFFFF" w:themeFill="background1"/>
            <w:noWrap/>
            <w:vAlign w:val="bottom"/>
            <w:hideMark/>
          </w:tcPr>
          <w:p w14:paraId="2BD42D9E" w14:textId="533A4073"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 xml:space="preserve">Any Internet/ Telecom surveillance </w:t>
            </w:r>
          </w:p>
        </w:tc>
        <w:tc>
          <w:tcPr>
            <w:tcW w:w="1379" w:type="dxa"/>
            <w:shd w:val="clear" w:color="auto" w:fill="FFFFFF" w:themeFill="background1"/>
          </w:tcPr>
          <w:p w14:paraId="0419E579" w14:textId="73925479" w:rsidR="00BF017A" w:rsidRPr="00BF017A" w:rsidRDefault="00BF017A" w:rsidP="00BF017A">
            <w:pPr>
              <w:rPr>
                <w:rFonts w:ascii="Calibri" w:eastAsia="Times New Roman" w:hAnsi="Calibri" w:cs="Calibri"/>
                <w:b/>
                <w:bCs/>
                <w:color w:val="000000" w:themeColor="text1"/>
                <w:sz w:val="22"/>
                <w:szCs w:val="22"/>
                <w:lang w:eastAsia="en-GB"/>
              </w:rPr>
            </w:pPr>
            <w:r w:rsidRPr="00BF017A">
              <w:rPr>
                <w:rFonts w:ascii="Calibri" w:eastAsia="Times New Roman" w:hAnsi="Calibri" w:cs="Calibri"/>
                <w:b/>
                <w:bCs/>
                <w:color w:val="000000" w:themeColor="text1"/>
                <w:sz w:val="22"/>
                <w:szCs w:val="22"/>
                <w:lang w:eastAsia="en-GB"/>
              </w:rPr>
              <w:t>Citizens arrested over social media posts</w:t>
            </w:r>
          </w:p>
        </w:tc>
      </w:tr>
      <w:tr w:rsidR="00BF017A" w:rsidRPr="00BF017A" w14:paraId="33FC7F1D" w14:textId="7085065B" w:rsidTr="00707368">
        <w:trPr>
          <w:trHeight w:val="300"/>
        </w:trPr>
        <w:tc>
          <w:tcPr>
            <w:tcW w:w="1094" w:type="dxa"/>
            <w:shd w:val="clear" w:color="auto" w:fill="FFFFFF" w:themeFill="background1"/>
            <w:noWrap/>
            <w:vAlign w:val="bottom"/>
            <w:hideMark/>
          </w:tcPr>
          <w:p w14:paraId="34FDE371" w14:textId="77777777" w:rsidR="00BF017A" w:rsidRPr="00BF017A" w:rsidRDefault="00BF017A" w:rsidP="00BF017A">
            <w:pPr>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Egypt</w:t>
            </w:r>
          </w:p>
        </w:tc>
        <w:tc>
          <w:tcPr>
            <w:tcW w:w="1276" w:type="dxa"/>
            <w:shd w:val="clear" w:color="auto" w:fill="FFFFFF" w:themeFill="background1"/>
            <w:noWrap/>
            <w:vAlign w:val="bottom"/>
            <w:hideMark/>
          </w:tcPr>
          <w:p w14:paraId="59C26C2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0.48327128</w:t>
            </w:r>
          </w:p>
        </w:tc>
        <w:tc>
          <w:tcPr>
            <w:tcW w:w="1230" w:type="dxa"/>
            <w:shd w:val="clear" w:color="auto" w:fill="FFFFFF" w:themeFill="background1"/>
            <w:noWrap/>
            <w:vAlign w:val="bottom"/>
            <w:hideMark/>
          </w:tcPr>
          <w:p w14:paraId="240135E0"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87" w:type="dxa"/>
            <w:shd w:val="clear" w:color="auto" w:fill="FFFFFF" w:themeFill="background1"/>
            <w:noWrap/>
            <w:vAlign w:val="bottom"/>
            <w:hideMark/>
          </w:tcPr>
          <w:p w14:paraId="5D7CA71E"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0.998919357</w:t>
            </w:r>
          </w:p>
        </w:tc>
        <w:tc>
          <w:tcPr>
            <w:tcW w:w="1387" w:type="dxa"/>
            <w:shd w:val="clear" w:color="auto" w:fill="FFFFFF" w:themeFill="background1"/>
            <w:noWrap/>
            <w:vAlign w:val="bottom"/>
            <w:hideMark/>
          </w:tcPr>
          <w:p w14:paraId="353742E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0.004754358</w:t>
            </w:r>
          </w:p>
        </w:tc>
        <w:tc>
          <w:tcPr>
            <w:tcW w:w="1134" w:type="dxa"/>
            <w:shd w:val="clear" w:color="auto" w:fill="FFFFFF" w:themeFill="background1"/>
            <w:noWrap/>
            <w:vAlign w:val="bottom"/>
            <w:hideMark/>
          </w:tcPr>
          <w:p w14:paraId="240DD383" w14:textId="77777777"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sz w:val="22"/>
                <w:szCs w:val="22"/>
                <w:lang w:eastAsia="en-GB"/>
              </w:rPr>
              <w:t>1</w:t>
            </w:r>
          </w:p>
        </w:tc>
        <w:tc>
          <w:tcPr>
            <w:tcW w:w="1379" w:type="dxa"/>
            <w:shd w:val="clear" w:color="auto" w:fill="FFFFFF" w:themeFill="background1"/>
          </w:tcPr>
          <w:p w14:paraId="3A51C220" w14:textId="4FBFA376" w:rsidR="00BF017A" w:rsidRPr="00BF017A" w:rsidRDefault="00BF017A" w:rsidP="00BF017A">
            <w:pPr>
              <w:jc w:val="right"/>
              <w:rPr>
                <w:rFonts w:ascii="Calibri" w:eastAsia="Times New Roman" w:hAnsi="Calibri" w:cs="Calibri"/>
                <w:sz w:val="22"/>
                <w:szCs w:val="22"/>
                <w:lang w:eastAsia="en-GB"/>
              </w:rPr>
            </w:pPr>
            <w:r w:rsidRPr="00BF017A">
              <w:rPr>
                <w:rFonts w:ascii="Calibri" w:eastAsia="Times New Roman" w:hAnsi="Calibri" w:cs="Calibri"/>
                <w:color w:val="000000" w:themeColor="text1"/>
                <w:sz w:val="22"/>
                <w:szCs w:val="22"/>
                <w:lang w:eastAsia="en-GB"/>
              </w:rPr>
              <w:t>1</w:t>
            </w:r>
          </w:p>
        </w:tc>
      </w:tr>
    </w:tbl>
    <w:p w14:paraId="11E2DFC2" w14:textId="7AD8F4B8" w:rsidR="00511E51" w:rsidRDefault="00511E51" w:rsidP="002D001F">
      <w:pPr>
        <w:rPr>
          <w:lang w:eastAsia="en-GB"/>
        </w:rPr>
      </w:pPr>
    </w:p>
    <w:p w14:paraId="7031359F" w14:textId="77777777" w:rsidR="00511E51" w:rsidRDefault="00511E51">
      <w:pPr>
        <w:rPr>
          <w:lang w:eastAsia="en-GB"/>
        </w:rPr>
      </w:pPr>
      <w:r>
        <w:rPr>
          <w:lang w:eastAsia="en-GB"/>
        </w:rPr>
        <w:br w:type="page"/>
      </w:r>
    </w:p>
    <w:p w14:paraId="24EB884F" w14:textId="77777777" w:rsidR="00BF017A" w:rsidRDefault="00BF017A" w:rsidP="002D001F">
      <w:pPr>
        <w:rPr>
          <w:lang w:eastAsia="en-GB"/>
        </w:rPr>
      </w:pPr>
    </w:p>
    <w:p w14:paraId="629D5467" w14:textId="2AE2FB7D" w:rsidR="00BF017A" w:rsidRDefault="00BF017A" w:rsidP="002D001F">
      <w:pPr>
        <w:rPr>
          <w:lang w:eastAsia="en-GB"/>
        </w:rPr>
      </w:pPr>
      <w:r>
        <w:rPr>
          <w:lang w:eastAsia="en-GB"/>
        </w:rPr>
        <w:t>For the</w:t>
      </w:r>
      <w:r w:rsidR="00F44A73">
        <w:rPr>
          <w:lang w:eastAsia="en-GB"/>
        </w:rPr>
        <w:t xml:space="preserve"> example</w:t>
      </w:r>
      <w:r>
        <w:rPr>
          <w:lang w:eastAsia="en-GB"/>
        </w:rPr>
        <w:t xml:space="preserve"> country</w:t>
      </w:r>
      <w:r w:rsidR="00F44A73">
        <w:rPr>
          <w:lang w:eastAsia="en-GB"/>
        </w:rPr>
        <w:t>,</w:t>
      </w:r>
      <w:r>
        <w:rPr>
          <w:lang w:eastAsia="en-GB"/>
        </w:rPr>
        <w:t xml:space="preserve"> Egypt:</w:t>
      </w:r>
    </w:p>
    <w:tbl>
      <w:tblPr>
        <w:tblStyle w:val="TableGrid"/>
        <w:tblW w:w="0" w:type="auto"/>
        <w:tblLook w:val="04A0" w:firstRow="1" w:lastRow="0" w:firstColumn="1" w:lastColumn="0" w:noHBand="0" w:noVBand="1"/>
      </w:tblPr>
      <w:tblGrid>
        <w:gridCol w:w="4247"/>
        <w:gridCol w:w="4247"/>
      </w:tblGrid>
      <w:tr w:rsidR="00511E51" w14:paraId="729E5C17" w14:textId="77777777" w:rsidTr="00511E51">
        <w:tc>
          <w:tcPr>
            <w:tcW w:w="4247" w:type="dxa"/>
          </w:tcPr>
          <w:p w14:paraId="2ADF396A" w14:textId="77777777" w:rsidR="00511E51" w:rsidRDefault="00511E51" w:rsidP="00511E51">
            <w:pPr>
              <w:rPr>
                <w:lang w:eastAsia="en-GB"/>
              </w:rPr>
            </w:pPr>
          </w:p>
          <w:p w14:paraId="50AA60F0" w14:textId="77777777" w:rsidR="00511E51" w:rsidRPr="000C5ECA" w:rsidRDefault="00511E51" w:rsidP="00511E51">
            <w:pPr>
              <w:rPr>
                <w:szCs w:val="28"/>
                <w:lang w:eastAsia="en-GB"/>
              </w:rPr>
            </w:pPr>
            <w:r>
              <w:rPr>
                <w:lang w:eastAsia="en-GB"/>
              </w:rPr>
              <w:t xml:space="preserve"> </w:t>
            </w:r>
            <w:r w:rsidRPr="000C5ECA">
              <w:rPr>
                <w:szCs w:val="28"/>
                <w:lang w:eastAsia="en-GB"/>
              </w:rPr>
              <w:t>((</w:t>
            </w:r>
            <w:r w:rsidRPr="00BF017A">
              <w:rPr>
                <w:rFonts w:eastAsia="Times New Roman"/>
                <w:szCs w:val="28"/>
                <w:lang w:eastAsia="en-GB"/>
              </w:rPr>
              <w:t>0.48327128</w:t>
            </w:r>
            <w:r w:rsidRPr="000C5ECA">
              <w:rPr>
                <w:szCs w:val="28"/>
                <w:lang w:eastAsia="en-GB"/>
              </w:rPr>
              <w:t>*0.3) +</w:t>
            </w:r>
          </w:p>
          <w:p w14:paraId="3355B154"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1</w:t>
            </w:r>
            <w:r w:rsidRPr="000C5ECA">
              <w:rPr>
                <w:szCs w:val="28"/>
                <w:lang w:eastAsia="en-GB"/>
              </w:rPr>
              <w:t>*0.2)</w:t>
            </w:r>
            <w:r>
              <w:rPr>
                <w:szCs w:val="28"/>
                <w:lang w:eastAsia="en-GB"/>
              </w:rPr>
              <w:t xml:space="preserve"> </w:t>
            </w:r>
            <w:r w:rsidRPr="000C5ECA">
              <w:rPr>
                <w:szCs w:val="28"/>
                <w:lang w:eastAsia="en-GB"/>
              </w:rPr>
              <w:t>+</w:t>
            </w:r>
          </w:p>
          <w:p w14:paraId="7980AAB2"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0.998919357</w:t>
            </w:r>
            <w:r w:rsidRPr="000C5ECA">
              <w:rPr>
                <w:szCs w:val="28"/>
                <w:lang w:eastAsia="en-GB"/>
              </w:rPr>
              <w:t>*0.2)</w:t>
            </w:r>
            <w:r>
              <w:rPr>
                <w:szCs w:val="28"/>
                <w:lang w:eastAsia="en-GB"/>
              </w:rPr>
              <w:t xml:space="preserve"> </w:t>
            </w:r>
            <w:r w:rsidRPr="000C5ECA">
              <w:rPr>
                <w:szCs w:val="28"/>
                <w:lang w:eastAsia="en-GB"/>
              </w:rPr>
              <w:t>+</w:t>
            </w:r>
          </w:p>
          <w:p w14:paraId="58215DEE" w14:textId="77777777" w:rsidR="00511E51" w:rsidRPr="000C5ECA" w:rsidRDefault="00511E51" w:rsidP="00511E51">
            <w:pPr>
              <w:rPr>
                <w:szCs w:val="28"/>
                <w:lang w:eastAsia="en-GB"/>
              </w:rPr>
            </w:pPr>
            <w:r w:rsidRPr="000C5ECA">
              <w:rPr>
                <w:szCs w:val="28"/>
                <w:lang w:eastAsia="en-GB"/>
              </w:rPr>
              <w:t>(</w:t>
            </w:r>
            <w:r w:rsidRPr="00BF017A">
              <w:rPr>
                <w:rFonts w:eastAsia="Times New Roman"/>
                <w:szCs w:val="28"/>
                <w:lang w:eastAsia="en-GB"/>
              </w:rPr>
              <w:t>0.004754358</w:t>
            </w:r>
            <w:r w:rsidRPr="000C5ECA">
              <w:rPr>
                <w:szCs w:val="28"/>
                <w:lang w:eastAsia="en-GB"/>
              </w:rPr>
              <w:t>*0.1)</w:t>
            </w:r>
            <w:r>
              <w:rPr>
                <w:szCs w:val="28"/>
                <w:lang w:eastAsia="en-GB"/>
              </w:rPr>
              <w:t xml:space="preserve"> </w:t>
            </w:r>
            <w:r w:rsidRPr="000C5ECA">
              <w:rPr>
                <w:szCs w:val="28"/>
                <w:lang w:eastAsia="en-GB"/>
              </w:rPr>
              <w:t>+</w:t>
            </w:r>
          </w:p>
          <w:p w14:paraId="131D69A0" w14:textId="77777777" w:rsidR="00511E51" w:rsidRPr="000C5ECA" w:rsidRDefault="00511E51" w:rsidP="00511E51">
            <w:pPr>
              <w:rPr>
                <w:szCs w:val="28"/>
                <w:lang w:eastAsia="en-GB"/>
              </w:rPr>
            </w:pPr>
            <w:r w:rsidRPr="000C5ECA">
              <w:rPr>
                <w:szCs w:val="28"/>
                <w:lang w:eastAsia="en-GB"/>
              </w:rPr>
              <w:t>(1*0.1)</w:t>
            </w:r>
            <w:r>
              <w:rPr>
                <w:szCs w:val="28"/>
                <w:lang w:eastAsia="en-GB"/>
              </w:rPr>
              <w:t xml:space="preserve"> </w:t>
            </w:r>
            <w:r w:rsidRPr="000C5ECA">
              <w:rPr>
                <w:szCs w:val="28"/>
                <w:lang w:eastAsia="en-GB"/>
              </w:rPr>
              <w:t>+</w:t>
            </w:r>
          </w:p>
          <w:p w14:paraId="6A69E3C2" w14:textId="77777777" w:rsidR="00511E51" w:rsidRPr="008F1818" w:rsidRDefault="00511E51" w:rsidP="00511E51">
            <w:pPr>
              <w:rPr>
                <w:szCs w:val="28"/>
                <w:lang w:eastAsia="en-GB"/>
              </w:rPr>
            </w:pPr>
            <w:r w:rsidRPr="000C5ECA">
              <w:rPr>
                <w:szCs w:val="28"/>
                <w:lang w:eastAsia="en-GB"/>
              </w:rPr>
              <w:t xml:space="preserve">(1*0.1)) = </w:t>
            </w:r>
            <w:r w:rsidRPr="008F1818">
              <w:rPr>
                <w:szCs w:val="28"/>
                <w:lang w:eastAsia="en-GB"/>
              </w:rPr>
              <w:t>0.745240691</w:t>
            </w:r>
          </w:p>
          <w:p w14:paraId="0E0CDDA5" w14:textId="77777777" w:rsidR="00511E51" w:rsidRDefault="00511E51" w:rsidP="002D001F">
            <w:pPr>
              <w:rPr>
                <w:lang w:eastAsia="en-GB"/>
              </w:rPr>
            </w:pPr>
          </w:p>
        </w:tc>
        <w:tc>
          <w:tcPr>
            <w:tcW w:w="4247" w:type="dxa"/>
          </w:tcPr>
          <w:p w14:paraId="7B537200" w14:textId="77777777" w:rsidR="00511E51" w:rsidRPr="00E90F3C" w:rsidRDefault="00511E51" w:rsidP="00511E51">
            <w:pPr>
              <w:rPr>
                <w:lang w:val="fr-FR" w:eastAsia="en-GB"/>
              </w:rPr>
            </w:pPr>
          </w:p>
          <w:p w14:paraId="4B4952C0" w14:textId="0D9618F0" w:rsidR="00511E51" w:rsidRPr="00E90F3C" w:rsidRDefault="00511E51" w:rsidP="00511E51">
            <w:pPr>
              <w:rPr>
                <w:szCs w:val="28"/>
                <w:lang w:val="fr-FR" w:eastAsia="en-GB"/>
              </w:rPr>
            </w:pPr>
            <w:r w:rsidRPr="00E90F3C">
              <w:rPr>
                <w:lang w:val="fr-FR" w:eastAsia="en-GB"/>
              </w:rPr>
              <w:t xml:space="preserve"> </w:t>
            </w: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Mirai Botnet </w:t>
            </w:r>
            <w:proofErr w:type="spellStart"/>
            <w:r w:rsidRPr="00E90F3C">
              <w:rPr>
                <w:rFonts w:ascii="Calibri" w:eastAsia="Times New Roman" w:hAnsi="Calibri" w:cs="Calibri"/>
                <w:b/>
                <w:bCs/>
                <w:color w:val="000000" w:themeColor="text1"/>
                <w:sz w:val="22"/>
                <w:szCs w:val="22"/>
                <w:lang w:val="fr-FR" w:eastAsia="en-GB"/>
              </w:rPr>
              <w:t>IPs</w:t>
            </w:r>
            <w:proofErr w:type="spellEnd"/>
            <w:r w:rsidRPr="00E90F3C">
              <w:rPr>
                <w:szCs w:val="28"/>
                <w:lang w:val="fr-FR" w:eastAsia="en-GB"/>
              </w:rPr>
              <w:t xml:space="preserve"> *0.3) +</w:t>
            </w:r>
          </w:p>
          <w:p w14:paraId="56F86731" w14:textId="4600EB7F"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Mirai-Like Signatures</w:t>
            </w:r>
            <w:r w:rsidRPr="00E90F3C">
              <w:rPr>
                <w:szCs w:val="28"/>
                <w:lang w:val="fr-FR" w:eastAsia="en-GB"/>
              </w:rPr>
              <w:t xml:space="preserve"> *0.2) +</w:t>
            </w:r>
          </w:p>
          <w:p w14:paraId="129B9BAB" w14:textId="4E52734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Information </w:t>
            </w:r>
            <w:proofErr w:type="spellStart"/>
            <w:r w:rsidRPr="00E90F3C">
              <w:rPr>
                <w:rFonts w:ascii="Calibri" w:eastAsia="Times New Roman" w:hAnsi="Calibri" w:cs="Calibri"/>
                <w:b/>
                <w:bCs/>
                <w:color w:val="000000" w:themeColor="text1"/>
                <w:sz w:val="22"/>
                <w:szCs w:val="22"/>
                <w:lang w:val="fr-FR" w:eastAsia="en-GB"/>
              </w:rPr>
              <w:t>Exposure</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*0.2) +</w:t>
            </w:r>
          </w:p>
          <w:p w14:paraId="76AFB2EE" w14:textId="6577101D" w:rsidR="00511E51" w:rsidRPr="00E90F3C" w:rsidRDefault="00511E51" w:rsidP="00511E51">
            <w:pPr>
              <w:rPr>
                <w:szCs w:val="28"/>
                <w:lang w:val="fr-FR" w:eastAsia="en-GB"/>
              </w:rPr>
            </w:pPr>
            <w:r w:rsidRPr="00E90F3C">
              <w:rPr>
                <w:szCs w:val="28"/>
                <w:lang w:val="fr-FR" w:eastAsia="en-GB"/>
              </w:rPr>
              <w:t>(</w:t>
            </w:r>
            <w:r w:rsidRPr="00E90F3C">
              <w:rPr>
                <w:rFonts w:ascii="Calibri" w:eastAsia="Times New Roman" w:hAnsi="Calibri" w:cs="Calibri"/>
                <w:b/>
                <w:bCs/>
                <w:color w:val="000000" w:themeColor="text1"/>
                <w:sz w:val="22"/>
                <w:szCs w:val="22"/>
                <w:lang w:val="fr-FR" w:eastAsia="en-GB"/>
              </w:rPr>
              <w:t xml:space="preserve">BGP </w:t>
            </w:r>
            <w:proofErr w:type="spellStart"/>
            <w:r w:rsidRPr="00E90F3C">
              <w:rPr>
                <w:rFonts w:ascii="Calibri" w:eastAsia="Times New Roman" w:hAnsi="Calibri" w:cs="Calibri"/>
                <w:b/>
                <w:bCs/>
                <w:color w:val="000000" w:themeColor="text1"/>
                <w:sz w:val="22"/>
                <w:szCs w:val="22"/>
                <w:lang w:val="fr-FR" w:eastAsia="en-GB"/>
              </w:rPr>
              <w:t>Hijacks</w:t>
            </w:r>
            <w:proofErr w:type="spellEnd"/>
            <w:r w:rsidRPr="00E90F3C">
              <w:rPr>
                <w:rFonts w:ascii="Calibri" w:eastAsia="Times New Roman" w:hAnsi="Calibri" w:cs="Calibri"/>
                <w:b/>
                <w:bCs/>
                <w:color w:val="000000" w:themeColor="text1"/>
                <w:sz w:val="22"/>
                <w:szCs w:val="22"/>
                <w:lang w:val="fr-FR" w:eastAsia="en-GB"/>
              </w:rPr>
              <w:t xml:space="preserve"> </w:t>
            </w:r>
            <w:r w:rsidRPr="00E90F3C">
              <w:rPr>
                <w:szCs w:val="28"/>
                <w:lang w:val="fr-FR" w:eastAsia="en-GB"/>
              </w:rPr>
              <w:t>*0.1) +</w:t>
            </w:r>
          </w:p>
          <w:p w14:paraId="4D703D0F" w14:textId="1C2A2E11" w:rsidR="00511E51" w:rsidRPr="00E90F3C" w:rsidRDefault="00511E51" w:rsidP="00511E51">
            <w:pPr>
              <w:rPr>
                <w:szCs w:val="28"/>
                <w:lang w:val="fr-FR" w:eastAsia="en-GB"/>
              </w:rPr>
            </w:pPr>
            <w:r w:rsidRPr="00E90F3C">
              <w:rPr>
                <w:szCs w:val="28"/>
                <w:lang w:val="fr-FR" w:eastAsia="en-GB"/>
              </w:rPr>
              <w:t>(S</w:t>
            </w:r>
            <w:r w:rsidRPr="00E90F3C">
              <w:rPr>
                <w:rFonts w:ascii="Calibri" w:eastAsia="Times New Roman" w:hAnsi="Calibri" w:cs="Calibri"/>
                <w:b/>
                <w:bCs/>
                <w:color w:val="000000" w:themeColor="text1"/>
                <w:sz w:val="22"/>
                <w:szCs w:val="22"/>
                <w:lang w:val="fr-FR" w:eastAsia="en-GB"/>
              </w:rPr>
              <w:t>urveillance</w:t>
            </w:r>
            <w:r w:rsidRPr="00E90F3C">
              <w:rPr>
                <w:szCs w:val="28"/>
                <w:lang w:val="fr-FR" w:eastAsia="en-GB"/>
              </w:rPr>
              <w:t xml:space="preserve"> *0.1) +</w:t>
            </w:r>
          </w:p>
          <w:p w14:paraId="65E3582A" w14:textId="645CC236" w:rsidR="00511E51" w:rsidRPr="008F1818" w:rsidRDefault="00511E51" w:rsidP="00511E51">
            <w:pPr>
              <w:rPr>
                <w:szCs w:val="28"/>
                <w:lang w:eastAsia="en-GB"/>
              </w:rPr>
            </w:pPr>
            <w:r w:rsidRPr="000C5ECA">
              <w:rPr>
                <w:szCs w:val="28"/>
                <w:lang w:eastAsia="en-GB"/>
              </w:rPr>
              <w:t>(</w:t>
            </w:r>
            <w:r w:rsidRPr="00BF017A">
              <w:rPr>
                <w:rFonts w:ascii="Calibri" w:eastAsia="Times New Roman" w:hAnsi="Calibri" w:cs="Calibri"/>
                <w:b/>
                <w:bCs/>
                <w:color w:val="000000" w:themeColor="text1"/>
                <w:sz w:val="22"/>
                <w:szCs w:val="22"/>
                <w:lang w:eastAsia="en-GB"/>
              </w:rPr>
              <w:t xml:space="preserve">Citizens arrested </w:t>
            </w:r>
            <w:r w:rsidRPr="000C5ECA">
              <w:rPr>
                <w:szCs w:val="28"/>
                <w:lang w:eastAsia="en-GB"/>
              </w:rPr>
              <w:t xml:space="preserve">*0.1)) </w:t>
            </w:r>
            <w:r w:rsidR="00B04BE7">
              <w:rPr>
                <w:szCs w:val="28"/>
                <w:lang w:eastAsia="en-GB"/>
              </w:rPr>
              <w:t>= …</w:t>
            </w:r>
          </w:p>
          <w:p w14:paraId="1E9FC6E7" w14:textId="77777777" w:rsidR="00511E51" w:rsidRDefault="00511E51" w:rsidP="002D001F">
            <w:pPr>
              <w:rPr>
                <w:lang w:eastAsia="en-GB"/>
              </w:rPr>
            </w:pPr>
          </w:p>
        </w:tc>
      </w:tr>
    </w:tbl>
    <w:p w14:paraId="14F2A4E9" w14:textId="6558E161" w:rsidR="00BF017A" w:rsidRDefault="00BF017A" w:rsidP="002D001F">
      <w:pPr>
        <w:rPr>
          <w:szCs w:val="28"/>
          <w:lang w:eastAsia="en-GB"/>
        </w:rPr>
      </w:pPr>
    </w:p>
    <w:p w14:paraId="1DCB2267" w14:textId="72D3108F" w:rsidR="00E0567E" w:rsidRPr="000C5ECA" w:rsidRDefault="00BA7BA8" w:rsidP="002D001F">
      <w:pPr>
        <w:rPr>
          <w:szCs w:val="28"/>
          <w:lang w:eastAsia="en-GB"/>
        </w:rPr>
      </w:pPr>
      <w:r>
        <w:rPr>
          <w:szCs w:val="28"/>
          <w:lang w:eastAsia="en-GB"/>
        </w:rPr>
        <w:t xml:space="preserve">Therefore, the overall malicious routing indicator for Egypt is 0.745.  </w:t>
      </w:r>
    </w:p>
    <w:p w14:paraId="63053869" w14:textId="52970015" w:rsidR="00BF017A" w:rsidRDefault="00BA7BA8" w:rsidP="002D001F">
      <w:pPr>
        <w:rPr>
          <w:lang w:eastAsia="en-GB"/>
        </w:rPr>
      </w:pPr>
      <w:r>
        <w:rPr>
          <w:lang w:eastAsia="en-GB"/>
        </w:rPr>
        <w:t xml:space="preserve">By performing this operation for every nation, it was possible to rank them all based on their malicious routing activity. </w:t>
      </w:r>
    </w:p>
    <w:p w14:paraId="4CA59072" w14:textId="77777777" w:rsidR="00BA7BA8" w:rsidRDefault="00BA7BA8" w:rsidP="002D001F">
      <w:pPr>
        <w:rPr>
          <w:lang w:eastAsia="en-GB"/>
        </w:rPr>
      </w:pPr>
    </w:p>
    <w:p w14:paraId="6E22315D" w14:textId="65E25B98" w:rsidR="00E844E7" w:rsidRDefault="00E844E7" w:rsidP="00E844E7">
      <w:pPr>
        <w:pStyle w:val="Heading3"/>
        <w:rPr>
          <w:lang w:eastAsia="en-GB"/>
        </w:rPr>
      </w:pPr>
      <w:bookmarkStart w:id="86" w:name="_Toc1308112"/>
      <w:r>
        <w:rPr>
          <w:lang w:eastAsia="en-GB"/>
        </w:rPr>
        <w:t>4.4.</w:t>
      </w:r>
      <w:r w:rsidR="003C4049">
        <w:rPr>
          <w:lang w:eastAsia="en-GB"/>
        </w:rPr>
        <w:t>5</w:t>
      </w:r>
      <w:r>
        <w:rPr>
          <w:lang w:eastAsia="en-GB"/>
        </w:rPr>
        <w:t xml:space="preserve"> </w:t>
      </w:r>
      <w:r w:rsidR="007D6A97">
        <w:rPr>
          <w:lang w:eastAsia="en-GB"/>
        </w:rPr>
        <w:t>Rankings</w:t>
      </w:r>
      <w:bookmarkEnd w:id="86"/>
    </w:p>
    <w:p w14:paraId="4FEB74CB" w14:textId="3F464688" w:rsidR="007D6A97" w:rsidRPr="007D6A97" w:rsidRDefault="007D6A97" w:rsidP="007D6A97">
      <w:pPr>
        <w:rPr>
          <w:lang w:eastAsia="en-GB"/>
        </w:rPr>
      </w:pPr>
      <w:r>
        <w:rPr>
          <w:lang w:eastAsia="en-GB"/>
        </w:rPr>
        <w:t xml:space="preserve">The following table shows each nation </w:t>
      </w:r>
      <w:r w:rsidR="009B54CC">
        <w:rPr>
          <w:lang w:eastAsia="en-GB"/>
        </w:rPr>
        <w:t xml:space="preserve">for which data was collected </w:t>
      </w:r>
      <w:r>
        <w:rPr>
          <w:lang w:eastAsia="en-GB"/>
        </w:rPr>
        <w:t xml:space="preserve">and its respective malicious routing indicator as well as the corresponding ranking. </w:t>
      </w:r>
    </w:p>
    <w:p w14:paraId="6BF56E21" w14:textId="060CA940" w:rsidR="007D6A97" w:rsidRDefault="007D6A97" w:rsidP="007D6A97">
      <w:pPr>
        <w:rPr>
          <w:lang w:eastAsia="en-GB"/>
        </w:rPr>
      </w:pPr>
    </w:p>
    <w:tbl>
      <w:tblPr>
        <w:tblStyle w:val="PlainTable5"/>
        <w:tblW w:w="0" w:type="auto"/>
        <w:jc w:val="center"/>
        <w:tblLayout w:type="fixed"/>
        <w:tblLook w:val="04A0" w:firstRow="1" w:lastRow="0" w:firstColumn="1" w:lastColumn="0" w:noHBand="0" w:noVBand="1"/>
      </w:tblPr>
      <w:tblGrid>
        <w:gridCol w:w="4036"/>
        <w:gridCol w:w="3276"/>
        <w:gridCol w:w="1192"/>
      </w:tblGrid>
      <w:tr w:rsidR="006D3CFC" w:rsidRPr="009B54CC" w14:paraId="24476E84" w14:textId="77777777" w:rsidTr="00DB53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4036" w:type="dxa"/>
            <w:tcBorders>
              <w:right w:val="single" w:sz="4" w:space="0" w:color="auto"/>
            </w:tcBorders>
            <w:noWrap/>
          </w:tcPr>
          <w:p w14:paraId="744237A4" w14:textId="12260BB1" w:rsidR="006D3CFC" w:rsidRPr="006D3CFC" w:rsidRDefault="006D3CFC" w:rsidP="009B54CC">
            <w:pPr>
              <w:rPr>
                <w:rFonts w:ascii="Calibri" w:eastAsia="Times New Roman" w:hAnsi="Calibri" w:cs="Calibri"/>
                <w:b/>
                <w:sz w:val="22"/>
                <w:szCs w:val="22"/>
                <w:lang w:eastAsia="en-GB"/>
              </w:rPr>
            </w:pPr>
            <w:r>
              <w:rPr>
                <w:rFonts w:ascii="Calibri" w:eastAsia="Times New Roman" w:hAnsi="Calibri" w:cs="Calibri"/>
                <w:b/>
                <w:sz w:val="22"/>
                <w:szCs w:val="22"/>
                <w:lang w:eastAsia="en-GB"/>
              </w:rPr>
              <w:t>Country Name</w:t>
            </w:r>
          </w:p>
        </w:tc>
        <w:tc>
          <w:tcPr>
            <w:tcW w:w="3276" w:type="dxa"/>
            <w:tcBorders>
              <w:left w:val="single" w:sz="4" w:space="0" w:color="auto"/>
              <w:right w:val="single" w:sz="4" w:space="0" w:color="auto"/>
            </w:tcBorders>
            <w:noWrap/>
          </w:tcPr>
          <w:p w14:paraId="3BA389CA" w14:textId="5CCD9A6F"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Malicious Routing</w:t>
            </w:r>
          </w:p>
        </w:tc>
        <w:tc>
          <w:tcPr>
            <w:tcW w:w="1192" w:type="dxa"/>
            <w:tcBorders>
              <w:left w:val="single" w:sz="4" w:space="0" w:color="auto"/>
              <w:bottom w:val="double" w:sz="4" w:space="0" w:color="auto"/>
            </w:tcBorders>
            <w:noWrap/>
          </w:tcPr>
          <w:p w14:paraId="0BE9D2C4" w14:textId="0B9C0AD0" w:rsidR="006D3CFC" w:rsidRPr="006D3CFC" w:rsidRDefault="006D3CFC" w:rsidP="009B54C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sz w:val="22"/>
                <w:szCs w:val="22"/>
                <w:lang w:eastAsia="en-GB"/>
              </w:rPr>
            </w:pPr>
            <w:r w:rsidRPr="006D3CFC">
              <w:rPr>
                <w:rFonts w:ascii="Calibri" w:eastAsia="Times New Roman" w:hAnsi="Calibri" w:cs="Calibri"/>
                <w:b/>
                <w:sz w:val="22"/>
                <w:szCs w:val="22"/>
                <w:lang w:eastAsia="en-GB"/>
              </w:rPr>
              <w:t>Rank</w:t>
            </w:r>
          </w:p>
        </w:tc>
      </w:tr>
      <w:tr w:rsidR="006D3CFC" w:rsidRPr="009B54CC" w14:paraId="0230BFA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top w:val="double" w:sz="4" w:space="0" w:color="auto"/>
              <w:right w:val="single" w:sz="4" w:space="0" w:color="auto"/>
            </w:tcBorders>
            <w:noWrap/>
            <w:hideMark/>
          </w:tcPr>
          <w:p w14:paraId="4449081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Angola</w:t>
            </w:r>
          </w:p>
        </w:tc>
        <w:tc>
          <w:tcPr>
            <w:tcW w:w="3276" w:type="dxa"/>
            <w:tcBorders>
              <w:top w:val="double" w:sz="4" w:space="0" w:color="auto"/>
              <w:left w:val="single" w:sz="4" w:space="0" w:color="auto"/>
              <w:right w:val="single" w:sz="4" w:space="0" w:color="auto"/>
            </w:tcBorders>
            <w:noWrap/>
            <w:hideMark/>
          </w:tcPr>
          <w:p w14:paraId="29AEC1A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0.185968261</w:t>
            </w:r>
          </w:p>
        </w:tc>
        <w:tc>
          <w:tcPr>
            <w:tcW w:w="1192" w:type="dxa"/>
            <w:tcBorders>
              <w:top w:val="double" w:sz="4" w:space="0" w:color="auto"/>
              <w:left w:val="single" w:sz="4" w:space="0" w:color="auto"/>
            </w:tcBorders>
            <w:noWrap/>
            <w:hideMark/>
          </w:tcPr>
          <w:p w14:paraId="7BAEF66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9</w:t>
            </w:r>
          </w:p>
        </w:tc>
      </w:tr>
      <w:tr w:rsidR="006D3CFC" w:rsidRPr="009B54CC" w14:paraId="2B561AB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34BCC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Argentina</w:t>
            </w:r>
          </w:p>
        </w:tc>
        <w:tc>
          <w:tcPr>
            <w:tcW w:w="3276" w:type="dxa"/>
            <w:tcBorders>
              <w:left w:val="single" w:sz="4" w:space="0" w:color="auto"/>
              <w:right w:val="single" w:sz="4" w:space="0" w:color="auto"/>
            </w:tcBorders>
            <w:noWrap/>
            <w:hideMark/>
          </w:tcPr>
          <w:p w14:paraId="4172ECA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0.169791943</w:t>
            </w:r>
          </w:p>
        </w:tc>
        <w:tc>
          <w:tcPr>
            <w:tcW w:w="1192" w:type="dxa"/>
            <w:tcBorders>
              <w:left w:val="single" w:sz="4" w:space="0" w:color="auto"/>
            </w:tcBorders>
            <w:noWrap/>
            <w:hideMark/>
          </w:tcPr>
          <w:p w14:paraId="777A56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7</w:t>
            </w:r>
          </w:p>
        </w:tc>
      </w:tr>
      <w:tr w:rsidR="006D3CFC" w:rsidRPr="009B54CC" w14:paraId="120599C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4A9AD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Armenia</w:t>
            </w:r>
          </w:p>
        </w:tc>
        <w:tc>
          <w:tcPr>
            <w:tcW w:w="3276" w:type="dxa"/>
            <w:tcBorders>
              <w:left w:val="single" w:sz="4" w:space="0" w:color="auto"/>
              <w:right w:val="single" w:sz="4" w:space="0" w:color="auto"/>
            </w:tcBorders>
            <w:noWrap/>
            <w:hideMark/>
          </w:tcPr>
          <w:p w14:paraId="11C8BA5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0.225652715</w:t>
            </w:r>
          </w:p>
        </w:tc>
        <w:tc>
          <w:tcPr>
            <w:tcW w:w="1192" w:type="dxa"/>
            <w:tcBorders>
              <w:left w:val="single" w:sz="4" w:space="0" w:color="auto"/>
            </w:tcBorders>
            <w:noWrap/>
            <w:hideMark/>
          </w:tcPr>
          <w:p w14:paraId="30784B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19</w:t>
            </w:r>
          </w:p>
        </w:tc>
      </w:tr>
      <w:tr w:rsidR="006D3CFC" w:rsidRPr="009B54CC" w14:paraId="358B7C5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BE9BA4A"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Australia</w:t>
            </w:r>
          </w:p>
        </w:tc>
        <w:tc>
          <w:tcPr>
            <w:tcW w:w="3276" w:type="dxa"/>
            <w:tcBorders>
              <w:left w:val="single" w:sz="4" w:space="0" w:color="auto"/>
              <w:right w:val="single" w:sz="4" w:space="0" w:color="auto"/>
            </w:tcBorders>
            <w:noWrap/>
            <w:hideMark/>
          </w:tcPr>
          <w:p w14:paraId="3DC2AEE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0.401121309</w:t>
            </w:r>
          </w:p>
        </w:tc>
        <w:tc>
          <w:tcPr>
            <w:tcW w:w="1192" w:type="dxa"/>
            <w:tcBorders>
              <w:left w:val="single" w:sz="4" w:space="0" w:color="auto"/>
            </w:tcBorders>
            <w:noWrap/>
            <w:hideMark/>
          </w:tcPr>
          <w:p w14:paraId="10F582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45</w:t>
            </w:r>
          </w:p>
        </w:tc>
      </w:tr>
      <w:tr w:rsidR="006D3CFC" w:rsidRPr="009B54CC" w14:paraId="606296A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32E48A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Azerbaijan</w:t>
            </w:r>
          </w:p>
        </w:tc>
        <w:tc>
          <w:tcPr>
            <w:tcW w:w="3276" w:type="dxa"/>
            <w:tcBorders>
              <w:left w:val="single" w:sz="4" w:space="0" w:color="auto"/>
              <w:right w:val="single" w:sz="4" w:space="0" w:color="auto"/>
            </w:tcBorders>
            <w:noWrap/>
            <w:hideMark/>
          </w:tcPr>
          <w:p w14:paraId="699352C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0.314731064</w:t>
            </w:r>
          </w:p>
        </w:tc>
        <w:tc>
          <w:tcPr>
            <w:tcW w:w="1192" w:type="dxa"/>
            <w:tcBorders>
              <w:left w:val="single" w:sz="4" w:space="0" w:color="auto"/>
            </w:tcBorders>
            <w:noWrap/>
            <w:hideMark/>
          </w:tcPr>
          <w:p w14:paraId="41F49E1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32</w:t>
            </w:r>
          </w:p>
        </w:tc>
      </w:tr>
      <w:tr w:rsidR="006D3CFC" w:rsidRPr="009B54CC" w14:paraId="6CC0E37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13A4F8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Bahrain</w:t>
            </w:r>
          </w:p>
        </w:tc>
        <w:tc>
          <w:tcPr>
            <w:tcW w:w="3276" w:type="dxa"/>
            <w:tcBorders>
              <w:left w:val="single" w:sz="4" w:space="0" w:color="auto"/>
              <w:right w:val="single" w:sz="4" w:space="0" w:color="auto"/>
            </w:tcBorders>
            <w:noWrap/>
            <w:hideMark/>
          </w:tcPr>
          <w:p w14:paraId="000D778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0.407510384</w:t>
            </w:r>
          </w:p>
        </w:tc>
        <w:tc>
          <w:tcPr>
            <w:tcW w:w="1192" w:type="dxa"/>
            <w:tcBorders>
              <w:left w:val="single" w:sz="4" w:space="0" w:color="auto"/>
            </w:tcBorders>
            <w:noWrap/>
            <w:hideMark/>
          </w:tcPr>
          <w:p w14:paraId="75BCF2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47</w:t>
            </w:r>
          </w:p>
        </w:tc>
      </w:tr>
      <w:tr w:rsidR="006D3CFC" w:rsidRPr="009B54CC" w14:paraId="61A72C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EE4077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Bangladesh</w:t>
            </w:r>
          </w:p>
        </w:tc>
        <w:tc>
          <w:tcPr>
            <w:tcW w:w="3276" w:type="dxa"/>
            <w:tcBorders>
              <w:left w:val="single" w:sz="4" w:space="0" w:color="auto"/>
              <w:right w:val="single" w:sz="4" w:space="0" w:color="auto"/>
            </w:tcBorders>
            <w:noWrap/>
            <w:hideMark/>
          </w:tcPr>
          <w:p w14:paraId="00127FA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0.376556173</w:t>
            </w:r>
          </w:p>
        </w:tc>
        <w:tc>
          <w:tcPr>
            <w:tcW w:w="1192" w:type="dxa"/>
            <w:tcBorders>
              <w:left w:val="single" w:sz="4" w:space="0" w:color="auto"/>
            </w:tcBorders>
            <w:noWrap/>
            <w:hideMark/>
          </w:tcPr>
          <w:p w14:paraId="2B1BB97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39</w:t>
            </w:r>
          </w:p>
        </w:tc>
      </w:tr>
      <w:tr w:rsidR="006D3CFC" w:rsidRPr="009B54CC" w14:paraId="5A89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5587BA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Belarus</w:t>
            </w:r>
          </w:p>
        </w:tc>
        <w:tc>
          <w:tcPr>
            <w:tcW w:w="3276" w:type="dxa"/>
            <w:tcBorders>
              <w:left w:val="single" w:sz="4" w:space="0" w:color="auto"/>
              <w:right w:val="single" w:sz="4" w:space="0" w:color="auto"/>
            </w:tcBorders>
            <w:noWrap/>
            <w:hideMark/>
          </w:tcPr>
          <w:p w14:paraId="5AC105C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0.263363177</w:t>
            </w:r>
          </w:p>
        </w:tc>
        <w:tc>
          <w:tcPr>
            <w:tcW w:w="1192" w:type="dxa"/>
            <w:tcBorders>
              <w:left w:val="single" w:sz="4" w:space="0" w:color="auto"/>
            </w:tcBorders>
            <w:noWrap/>
            <w:hideMark/>
          </w:tcPr>
          <w:p w14:paraId="3C77C9E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23</w:t>
            </w:r>
          </w:p>
        </w:tc>
      </w:tr>
      <w:tr w:rsidR="006D3CFC" w:rsidRPr="009B54CC" w14:paraId="3C3A3DA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5983E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Brazil</w:t>
            </w:r>
          </w:p>
        </w:tc>
        <w:tc>
          <w:tcPr>
            <w:tcW w:w="3276" w:type="dxa"/>
            <w:tcBorders>
              <w:left w:val="single" w:sz="4" w:space="0" w:color="auto"/>
              <w:right w:val="single" w:sz="4" w:space="0" w:color="auto"/>
            </w:tcBorders>
            <w:noWrap/>
            <w:hideMark/>
          </w:tcPr>
          <w:p w14:paraId="7DB7EE5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0.272702143</w:t>
            </w:r>
          </w:p>
        </w:tc>
        <w:tc>
          <w:tcPr>
            <w:tcW w:w="1192" w:type="dxa"/>
            <w:tcBorders>
              <w:left w:val="single" w:sz="4" w:space="0" w:color="auto"/>
            </w:tcBorders>
            <w:noWrap/>
            <w:hideMark/>
          </w:tcPr>
          <w:p w14:paraId="08D7072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24</w:t>
            </w:r>
          </w:p>
        </w:tc>
      </w:tr>
      <w:tr w:rsidR="006D3CFC" w:rsidRPr="009B54CC" w14:paraId="7CBBCC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5D263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Cambodia</w:t>
            </w:r>
          </w:p>
        </w:tc>
        <w:tc>
          <w:tcPr>
            <w:tcW w:w="3276" w:type="dxa"/>
            <w:tcBorders>
              <w:left w:val="single" w:sz="4" w:space="0" w:color="auto"/>
              <w:right w:val="single" w:sz="4" w:space="0" w:color="auto"/>
            </w:tcBorders>
            <w:noWrap/>
            <w:hideMark/>
          </w:tcPr>
          <w:p w14:paraId="06CB32F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0.577821791</w:t>
            </w:r>
          </w:p>
        </w:tc>
        <w:tc>
          <w:tcPr>
            <w:tcW w:w="1192" w:type="dxa"/>
            <w:tcBorders>
              <w:left w:val="single" w:sz="4" w:space="0" w:color="auto"/>
            </w:tcBorders>
            <w:noWrap/>
            <w:hideMark/>
          </w:tcPr>
          <w:p w14:paraId="7210774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61</w:t>
            </w:r>
          </w:p>
        </w:tc>
      </w:tr>
      <w:tr w:rsidR="006D3CFC" w:rsidRPr="009B54CC" w14:paraId="43E622C2"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A2680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Canada</w:t>
            </w:r>
          </w:p>
        </w:tc>
        <w:tc>
          <w:tcPr>
            <w:tcW w:w="3276" w:type="dxa"/>
            <w:tcBorders>
              <w:left w:val="single" w:sz="4" w:space="0" w:color="auto"/>
              <w:right w:val="single" w:sz="4" w:space="0" w:color="auto"/>
            </w:tcBorders>
            <w:noWrap/>
            <w:hideMark/>
          </w:tcPr>
          <w:p w14:paraId="4101ED7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0.395792975</w:t>
            </w:r>
          </w:p>
        </w:tc>
        <w:tc>
          <w:tcPr>
            <w:tcW w:w="1192" w:type="dxa"/>
            <w:tcBorders>
              <w:left w:val="single" w:sz="4" w:space="0" w:color="auto"/>
            </w:tcBorders>
            <w:noWrap/>
            <w:hideMark/>
          </w:tcPr>
          <w:p w14:paraId="42A15FD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42</w:t>
            </w:r>
          </w:p>
        </w:tc>
      </w:tr>
      <w:tr w:rsidR="006D3CFC" w:rsidRPr="009B54CC" w14:paraId="75C877B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ED035A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China</w:t>
            </w:r>
          </w:p>
        </w:tc>
        <w:tc>
          <w:tcPr>
            <w:tcW w:w="3276" w:type="dxa"/>
            <w:tcBorders>
              <w:left w:val="single" w:sz="4" w:space="0" w:color="auto"/>
              <w:right w:val="single" w:sz="4" w:space="0" w:color="auto"/>
            </w:tcBorders>
            <w:noWrap/>
            <w:hideMark/>
          </w:tcPr>
          <w:p w14:paraId="76CCA40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0.473346679</w:t>
            </w:r>
          </w:p>
        </w:tc>
        <w:tc>
          <w:tcPr>
            <w:tcW w:w="1192" w:type="dxa"/>
            <w:tcBorders>
              <w:left w:val="single" w:sz="4" w:space="0" w:color="auto"/>
            </w:tcBorders>
            <w:noWrap/>
            <w:hideMark/>
          </w:tcPr>
          <w:p w14:paraId="224CC258"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55</w:t>
            </w:r>
          </w:p>
        </w:tc>
      </w:tr>
      <w:tr w:rsidR="006D3CFC" w:rsidRPr="009B54CC" w14:paraId="0B87452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6A6A2B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Colombia</w:t>
            </w:r>
          </w:p>
        </w:tc>
        <w:tc>
          <w:tcPr>
            <w:tcW w:w="3276" w:type="dxa"/>
            <w:tcBorders>
              <w:left w:val="single" w:sz="4" w:space="0" w:color="auto"/>
              <w:right w:val="single" w:sz="4" w:space="0" w:color="auto"/>
            </w:tcBorders>
            <w:noWrap/>
            <w:hideMark/>
          </w:tcPr>
          <w:p w14:paraId="60FD563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0.212273654</w:t>
            </w:r>
          </w:p>
        </w:tc>
        <w:tc>
          <w:tcPr>
            <w:tcW w:w="1192" w:type="dxa"/>
            <w:tcBorders>
              <w:left w:val="single" w:sz="4" w:space="0" w:color="auto"/>
            </w:tcBorders>
            <w:noWrap/>
            <w:hideMark/>
          </w:tcPr>
          <w:p w14:paraId="7EAE9B4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15</w:t>
            </w:r>
          </w:p>
        </w:tc>
      </w:tr>
      <w:tr w:rsidR="006D3CFC" w:rsidRPr="009B54CC" w14:paraId="669A5C8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F751E6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Ecuador</w:t>
            </w:r>
          </w:p>
        </w:tc>
        <w:tc>
          <w:tcPr>
            <w:tcW w:w="3276" w:type="dxa"/>
            <w:tcBorders>
              <w:left w:val="single" w:sz="4" w:space="0" w:color="auto"/>
              <w:right w:val="single" w:sz="4" w:space="0" w:color="auto"/>
            </w:tcBorders>
            <w:noWrap/>
            <w:hideMark/>
          </w:tcPr>
          <w:p w14:paraId="1721F6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0.215014948</w:t>
            </w:r>
          </w:p>
        </w:tc>
        <w:tc>
          <w:tcPr>
            <w:tcW w:w="1192" w:type="dxa"/>
            <w:tcBorders>
              <w:left w:val="single" w:sz="4" w:space="0" w:color="auto"/>
            </w:tcBorders>
            <w:noWrap/>
            <w:hideMark/>
          </w:tcPr>
          <w:p w14:paraId="531BA51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17</w:t>
            </w:r>
          </w:p>
        </w:tc>
      </w:tr>
      <w:tr w:rsidR="006D3CFC" w:rsidRPr="009B54CC" w14:paraId="11F19E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DD28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Egypt</w:t>
            </w:r>
          </w:p>
        </w:tc>
        <w:tc>
          <w:tcPr>
            <w:tcW w:w="3276" w:type="dxa"/>
            <w:tcBorders>
              <w:left w:val="single" w:sz="4" w:space="0" w:color="auto"/>
              <w:right w:val="single" w:sz="4" w:space="0" w:color="auto"/>
            </w:tcBorders>
            <w:noWrap/>
            <w:hideMark/>
          </w:tcPr>
          <w:p w14:paraId="06A1559E"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0.745240691</w:t>
            </w:r>
          </w:p>
        </w:tc>
        <w:tc>
          <w:tcPr>
            <w:tcW w:w="1192" w:type="dxa"/>
            <w:tcBorders>
              <w:left w:val="single" w:sz="4" w:space="0" w:color="auto"/>
            </w:tcBorders>
            <w:noWrap/>
            <w:hideMark/>
          </w:tcPr>
          <w:p w14:paraId="188DC60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64</w:t>
            </w:r>
          </w:p>
        </w:tc>
      </w:tr>
      <w:tr w:rsidR="006D3CFC" w:rsidRPr="009B54CC" w14:paraId="6E0ADBA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D651B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Estonia</w:t>
            </w:r>
          </w:p>
        </w:tc>
        <w:tc>
          <w:tcPr>
            <w:tcW w:w="3276" w:type="dxa"/>
            <w:tcBorders>
              <w:left w:val="single" w:sz="4" w:space="0" w:color="auto"/>
              <w:right w:val="single" w:sz="4" w:space="0" w:color="auto"/>
            </w:tcBorders>
            <w:noWrap/>
            <w:hideMark/>
          </w:tcPr>
          <w:p w14:paraId="7870ABC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0.090038403</w:t>
            </w:r>
          </w:p>
        </w:tc>
        <w:tc>
          <w:tcPr>
            <w:tcW w:w="1192" w:type="dxa"/>
            <w:tcBorders>
              <w:left w:val="single" w:sz="4" w:space="0" w:color="auto"/>
            </w:tcBorders>
            <w:noWrap/>
            <w:hideMark/>
          </w:tcPr>
          <w:p w14:paraId="3B52AE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w:t>
            </w:r>
          </w:p>
        </w:tc>
      </w:tr>
      <w:tr w:rsidR="006D3CFC" w:rsidRPr="009B54CC" w14:paraId="6EA59123"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19881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Ethiopia</w:t>
            </w:r>
          </w:p>
        </w:tc>
        <w:tc>
          <w:tcPr>
            <w:tcW w:w="3276" w:type="dxa"/>
            <w:tcBorders>
              <w:left w:val="single" w:sz="4" w:space="0" w:color="auto"/>
              <w:right w:val="single" w:sz="4" w:space="0" w:color="auto"/>
            </w:tcBorders>
            <w:noWrap/>
            <w:hideMark/>
          </w:tcPr>
          <w:p w14:paraId="1CC2BD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0.471851623</w:t>
            </w:r>
          </w:p>
        </w:tc>
        <w:tc>
          <w:tcPr>
            <w:tcW w:w="1192" w:type="dxa"/>
            <w:tcBorders>
              <w:left w:val="single" w:sz="4" w:space="0" w:color="auto"/>
            </w:tcBorders>
            <w:noWrap/>
            <w:hideMark/>
          </w:tcPr>
          <w:p w14:paraId="0F0930E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54</w:t>
            </w:r>
          </w:p>
        </w:tc>
      </w:tr>
      <w:tr w:rsidR="006D3CFC" w:rsidRPr="009B54CC" w14:paraId="54A8323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0BDE4A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France</w:t>
            </w:r>
          </w:p>
        </w:tc>
        <w:tc>
          <w:tcPr>
            <w:tcW w:w="3276" w:type="dxa"/>
            <w:tcBorders>
              <w:left w:val="single" w:sz="4" w:space="0" w:color="auto"/>
              <w:right w:val="single" w:sz="4" w:space="0" w:color="auto"/>
            </w:tcBorders>
            <w:noWrap/>
            <w:hideMark/>
          </w:tcPr>
          <w:p w14:paraId="09CC98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0.390895909</w:t>
            </w:r>
          </w:p>
        </w:tc>
        <w:tc>
          <w:tcPr>
            <w:tcW w:w="1192" w:type="dxa"/>
            <w:tcBorders>
              <w:left w:val="single" w:sz="4" w:space="0" w:color="auto"/>
            </w:tcBorders>
            <w:noWrap/>
            <w:hideMark/>
          </w:tcPr>
          <w:p w14:paraId="0D6AC8D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40</w:t>
            </w:r>
          </w:p>
        </w:tc>
      </w:tr>
      <w:tr w:rsidR="006D3CFC" w:rsidRPr="009B54CC" w14:paraId="0224C74D"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39ADB0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Gambia</w:t>
            </w:r>
          </w:p>
        </w:tc>
        <w:tc>
          <w:tcPr>
            <w:tcW w:w="3276" w:type="dxa"/>
            <w:tcBorders>
              <w:left w:val="single" w:sz="4" w:space="0" w:color="auto"/>
              <w:right w:val="single" w:sz="4" w:space="0" w:color="auto"/>
            </w:tcBorders>
            <w:noWrap/>
            <w:hideMark/>
          </w:tcPr>
          <w:p w14:paraId="73DC6B1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0.546281071</w:t>
            </w:r>
          </w:p>
        </w:tc>
        <w:tc>
          <w:tcPr>
            <w:tcW w:w="1192" w:type="dxa"/>
            <w:tcBorders>
              <w:left w:val="single" w:sz="4" w:space="0" w:color="auto"/>
            </w:tcBorders>
            <w:noWrap/>
            <w:hideMark/>
          </w:tcPr>
          <w:p w14:paraId="02BC055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59</w:t>
            </w:r>
          </w:p>
        </w:tc>
      </w:tr>
      <w:tr w:rsidR="006D3CFC" w:rsidRPr="009B54CC" w14:paraId="1C5F5FAD"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FE846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Georgia</w:t>
            </w:r>
          </w:p>
        </w:tc>
        <w:tc>
          <w:tcPr>
            <w:tcW w:w="3276" w:type="dxa"/>
            <w:tcBorders>
              <w:left w:val="single" w:sz="4" w:space="0" w:color="auto"/>
              <w:right w:val="single" w:sz="4" w:space="0" w:color="auto"/>
            </w:tcBorders>
            <w:noWrap/>
            <w:hideMark/>
          </w:tcPr>
          <w:p w14:paraId="10D5B9C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0.307816825</w:t>
            </w:r>
          </w:p>
        </w:tc>
        <w:tc>
          <w:tcPr>
            <w:tcW w:w="1192" w:type="dxa"/>
            <w:tcBorders>
              <w:left w:val="single" w:sz="4" w:space="0" w:color="auto"/>
            </w:tcBorders>
            <w:noWrap/>
            <w:hideMark/>
          </w:tcPr>
          <w:p w14:paraId="6E2F01A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29</w:t>
            </w:r>
          </w:p>
        </w:tc>
      </w:tr>
      <w:tr w:rsidR="006D3CFC" w:rsidRPr="009B54CC" w14:paraId="01C759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1E63B0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Germany</w:t>
            </w:r>
          </w:p>
        </w:tc>
        <w:tc>
          <w:tcPr>
            <w:tcW w:w="3276" w:type="dxa"/>
            <w:tcBorders>
              <w:left w:val="single" w:sz="4" w:space="0" w:color="auto"/>
              <w:right w:val="single" w:sz="4" w:space="0" w:color="auto"/>
            </w:tcBorders>
            <w:noWrap/>
            <w:hideMark/>
          </w:tcPr>
          <w:p w14:paraId="68D0553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0.396285233</w:t>
            </w:r>
          </w:p>
        </w:tc>
        <w:tc>
          <w:tcPr>
            <w:tcW w:w="1192" w:type="dxa"/>
            <w:tcBorders>
              <w:left w:val="single" w:sz="4" w:space="0" w:color="auto"/>
            </w:tcBorders>
            <w:noWrap/>
            <w:hideMark/>
          </w:tcPr>
          <w:p w14:paraId="127A883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43</w:t>
            </w:r>
          </w:p>
        </w:tc>
      </w:tr>
      <w:tr w:rsidR="006D3CFC" w:rsidRPr="009B54CC" w14:paraId="3231796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7B309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Hungary</w:t>
            </w:r>
          </w:p>
        </w:tc>
        <w:tc>
          <w:tcPr>
            <w:tcW w:w="3276" w:type="dxa"/>
            <w:tcBorders>
              <w:left w:val="single" w:sz="4" w:space="0" w:color="auto"/>
              <w:right w:val="single" w:sz="4" w:space="0" w:color="auto"/>
            </w:tcBorders>
            <w:noWrap/>
            <w:hideMark/>
          </w:tcPr>
          <w:p w14:paraId="42A5C8C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0.193486306</w:t>
            </w:r>
          </w:p>
        </w:tc>
        <w:tc>
          <w:tcPr>
            <w:tcW w:w="1192" w:type="dxa"/>
            <w:tcBorders>
              <w:left w:val="single" w:sz="4" w:space="0" w:color="auto"/>
            </w:tcBorders>
            <w:noWrap/>
            <w:hideMark/>
          </w:tcPr>
          <w:p w14:paraId="693BB23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11</w:t>
            </w:r>
          </w:p>
        </w:tc>
      </w:tr>
      <w:tr w:rsidR="006D3CFC" w:rsidRPr="009B54CC" w14:paraId="31038A1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F0AEA1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Iceland</w:t>
            </w:r>
          </w:p>
        </w:tc>
        <w:tc>
          <w:tcPr>
            <w:tcW w:w="3276" w:type="dxa"/>
            <w:tcBorders>
              <w:left w:val="single" w:sz="4" w:space="0" w:color="auto"/>
              <w:right w:val="single" w:sz="4" w:space="0" w:color="auto"/>
            </w:tcBorders>
            <w:noWrap/>
            <w:hideMark/>
          </w:tcPr>
          <w:p w14:paraId="34EF87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0.068743439</w:t>
            </w:r>
          </w:p>
        </w:tc>
        <w:tc>
          <w:tcPr>
            <w:tcW w:w="1192" w:type="dxa"/>
            <w:tcBorders>
              <w:left w:val="single" w:sz="4" w:space="0" w:color="auto"/>
            </w:tcBorders>
            <w:noWrap/>
            <w:hideMark/>
          </w:tcPr>
          <w:p w14:paraId="367B3D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w:t>
            </w:r>
          </w:p>
        </w:tc>
      </w:tr>
      <w:tr w:rsidR="006D3CFC" w:rsidRPr="009B54CC" w14:paraId="1A9C9A83"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FD5316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lastRenderedPageBreak/>
              <w:t>India</w:t>
            </w:r>
          </w:p>
        </w:tc>
        <w:tc>
          <w:tcPr>
            <w:tcW w:w="3276" w:type="dxa"/>
            <w:tcBorders>
              <w:left w:val="single" w:sz="4" w:space="0" w:color="auto"/>
              <w:right w:val="single" w:sz="4" w:space="0" w:color="auto"/>
            </w:tcBorders>
            <w:noWrap/>
            <w:hideMark/>
          </w:tcPr>
          <w:p w14:paraId="1E773B6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0.514315352</w:t>
            </w:r>
          </w:p>
        </w:tc>
        <w:tc>
          <w:tcPr>
            <w:tcW w:w="1192" w:type="dxa"/>
            <w:tcBorders>
              <w:left w:val="single" w:sz="4" w:space="0" w:color="auto"/>
            </w:tcBorders>
            <w:noWrap/>
            <w:hideMark/>
          </w:tcPr>
          <w:p w14:paraId="48164D3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57</w:t>
            </w:r>
          </w:p>
        </w:tc>
      </w:tr>
      <w:tr w:rsidR="006D3CFC" w:rsidRPr="009B54CC" w14:paraId="49A413F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4E0462C"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Indonesia</w:t>
            </w:r>
          </w:p>
        </w:tc>
        <w:tc>
          <w:tcPr>
            <w:tcW w:w="3276" w:type="dxa"/>
            <w:tcBorders>
              <w:left w:val="single" w:sz="4" w:space="0" w:color="auto"/>
              <w:right w:val="single" w:sz="4" w:space="0" w:color="auto"/>
            </w:tcBorders>
            <w:noWrap/>
            <w:hideMark/>
          </w:tcPr>
          <w:p w14:paraId="77A8BDC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0.467152668</w:t>
            </w:r>
          </w:p>
        </w:tc>
        <w:tc>
          <w:tcPr>
            <w:tcW w:w="1192" w:type="dxa"/>
            <w:tcBorders>
              <w:left w:val="single" w:sz="4" w:space="0" w:color="auto"/>
            </w:tcBorders>
            <w:noWrap/>
            <w:hideMark/>
          </w:tcPr>
          <w:p w14:paraId="57BB5B2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53</w:t>
            </w:r>
          </w:p>
        </w:tc>
      </w:tr>
      <w:tr w:rsidR="006D3CFC" w:rsidRPr="009B54CC" w14:paraId="3BB70AAB"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6A0060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Islamic Republic of Iran</w:t>
            </w:r>
          </w:p>
        </w:tc>
        <w:tc>
          <w:tcPr>
            <w:tcW w:w="3276" w:type="dxa"/>
            <w:tcBorders>
              <w:left w:val="single" w:sz="4" w:space="0" w:color="auto"/>
              <w:right w:val="single" w:sz="4" w:space="0" w:color="auto"/>
            </w:tcBorders>
            <w:noWrap/>
            <w:hideMark/>
          </w:tcPr>
          <w:p w14:paraId="63B6A41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0.466162958</w:t>
            </w:r>
          </w:p>
        </w:tc>
        <w:tc>
          <w:tcPr>
            <w:tcW w:w="1192" w:type="dxa"/>
            <w:tcBorders>
              <w:left w:val="single" w:sz="4" w:space="0" w:color="auto"/>
            </w:tcBorders>
            <w:noWrap/>
            <w:hideMark/>
          </w:tcPr>
          <w:p w14:paraId="36A038F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52</w:t>
            </w:r>
          </w:p>
        </w:tc>
      </w:tr>
      <w:tr w:rsidR="006D3CFC" w:rsidRPr="009B54CC" w14:paraId="58053295"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82103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Italy</w:t>
            </w:r>
          </w:p>
        </w:tc>
        <w:tc>
          <w:tcPr>
            <w:tcW w:w="3276" w:type="dxa"/>
            <w:tcBorders>
              <w:left w:val="single" w:sz="4" w:space="0" w:color="auto"/>
              <w:right w:val="single" w:sz="4" w:space="0" w:color="auto"/>
            </w:tcBorders>
            <w:noWrap/>
            <w:hideMark/>
          </w:tcPr>
          <w:p w14:paraId="5257435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0.27398504</w:t>
            </w:r>
          </w:p>
        </w:tc>
        <w:tc>
          <w:tcPr>
            <w:tcW w:w="1192" w:type="dxa"/>
            <w:tcBorders>
              <w:left w:val="single" w:sz="4" w:space="0" w:color="auto"/>
            </w:tcBorders>
            <w:noWrap/>
            <w:hideMark/>
          </w:tcPr>
          <w:p w14:paraId="695AB6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25</w:t>
            </w:r>
          </w:p>
        </w:tc>
      </w:tr>
      <w:tr w:rsidR="006D3CFC" w:rsidRPr="009B54CC" w14:paraId="76C2762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A725F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Japan</w:t>
            </w:r>
          </w:p>
        </w:tc>
        <w:tc>
          <w:tcPr>
            <w:tcW w:w="3276" w:type="dxa"/>
            <w:tcBorders>
              <w:left w:val="single" w:sz="4" w:space="0" w:color="auto"/>
              <w:right w:val="single" w:sz="4" w:space="0" w:color="auto"/>
            </w:tcBorders>
            <w:noWrap/>
            <w:hideMark/>
          </w:tcPr>
          <w:p w14:paraId="4C92BD3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0.316644948</w:t>
            </w:r>
          </w:p>
        </w:tc>
        <w:tc>
          <w:tcPr>
            <w:tcW w:w="1192" w:type="dxa"/>
            <w:tcBorders>
              <w:left w:val="single" w:sz="4" w:space="0" w:color="auto"/>
            </w:tcBorders>
            <w:noWrap/>
            <w:hideMark/>
          </w:tcPr>
          <w:p w14:paraId="0182173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33</w:t>
            </w:r>
          </w:p>
        </w:tc>
      </w:tr>
      <w:tr w:rsidR="006D3CFC" w:rsidRPr="009B54CC" w14:paraId="045565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D3B545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Jordan</w:t>
            </w:r>
          </w:p>
        </w:tc>
        <w:tc>
          <w:tcPr>
            <w:tcW w:w="3276" w:type="dxa"/>
            <w:tcBorders>
              <w:left w:val="single" w:sz="4" w:space="0" w:color="auto"/>
              <w:right w:val="single" w:sz="4" w:space="0" w:color="auto"/>
            </w:tcBorders>
            <w:noWrap/>
            <w:hideMark/>
          </w:tcPr>
          <w:p w14:paraId="76A1DF4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0.530238675</w:t>
            </w:r>
          </w:p>
        </w:tc>
        <w:tc>
          <w:tcPr>
            <w:tcW w:w="1192" w:type="dxa"/>
            <w:tcBorders>
              <w:left w:val="single" w:sz="4" w:space="0" w:color="auto"/>
            </w:tcBorders>
            <w:noWrap/>
            <w:hideMark/>
          </w:tcPr>
          <w:p w14:paraId="1DDEB86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58</w:t>
            </w:r>
          </w:p>
        </w:tc>
      </w:tr>
      <w:tr w:rsidR="006D3CFC" w:rsidRPr="009B54CC" w14:paraId="548428C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B18DD5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Kazakhstan</w:t>
            </w:r>
          </w:p>
        </w:tc>
        <w:tc>
          <w:tcPr>
            <w:tcW w:w="3276" w:type="dxa"/>
            <w:tcBorders>
              <w:left w:val="single" w:sz="4" w:space="0" w:color="auto"/>
              <w:right w:val="single" w:sz="4" w:space="0" w:color="auto"/>
            </w:tcBorders>
            <w:noWrap/>
            <w:hideMark/>
          </w:tcPr>
          <w:p w14:paraId="087EF8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0.311651078</w:t>
            </w:r>
          </w:p>
        </w:tc>
        <w:tc>
          <w:tcPr>
            <w:tcW w:w="1192" w:type="dxa"/>
            <w:tcBorders>
              <w:left w:val="single" w:sz="4" w:space="0" w:color="auto"/>
            </w:tcBorders>
            <w:noWrap/>
            <w:hideMark/>
          </w:tcPr>
          <w:p w14:paraId="4355FA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31</w:t>
            </w:r>
          </w:p>
        </w:tc>
      </w:tr>
      <w:tr w:rsidR="006D3CFC" w:rsidRPr="009B54CC" w14:paraId="25B418C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D1D0FA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Kenya</w:t>
            </w:r>
          </w:p>
        </w:tc>
        <w:tc>
          <w:tcPr>
            <w:tcW w:w="3276" w:type="dxa"/>
            <w:tcBorders>
              <w:left w:val="single" w:sz="4" w:space="0" w:color="auto"/>
              <w:right w:val="single" w:sz="4" w:space="0" w:color="auto"/>
            </w:tcBorders>
            <w:noWrap/>
            <w:hideMark/>
          </w:tcPr>
          <w:p w14:paraId="4D446E9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0.167994867</w:t>
            </w:r>
          </w:p>
        </w:tc>
        <w:tc>
          <w:tcPr>
            <w:tcW w:w="1192" w:type="dxa"/>
            <w:tcBorders>
              <w:left w:val="single" w:sz="4" w:space="0" w:color="auto"/>
            </w:tcBorders>
            <w:noWrap/>
            <w:hideMark/>
          </w:tcPr>
          <w:p w14:paraId="53CAC9F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w:t>
            </w:r>
          </w:p>
        </w:tc>
      </w:tr>
      <w:tr w:rsidR="006D3CFC" w:rsidRPr="009B54CC" w14:paraId="1C9525E9"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927354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Korea, Republic of</w:t>
            </w:r>
          </w:p>
        </w:tc>
        <w:tc>
          <w:tcPr>
            <w:tcW w:w="3276" w:type="dxa"/>
            <w:tcBorders>
              <w:left w:val="single" w:sz="4" w:space="0" w:color="auto"/>
              <w:right w:val="single" w:sz="4" w:space="0" w:color="auto"/>
            </w:tcBorders>
            <w:noWrap/>
            <w:hideMark/>
          </w:tcPr>
          <w:p w14:paraId="0B34B7B9"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0.428888297</w:t>
            </w:r>
          </w:p>
        </w:tc>
        <w:tc>
          <w:tcPr>
            <w:tcW w:w="1192" w:type="dxa"/>
            <w:tcBorders>
              <w:left w:val="single" w:sz="4" w:space="0" w:color="auto"/>
            </w:tcBorders>
            <w:noWrap/>
            <w:hideMark/>
          </w:tcPr>
          <w:p w14:paraId="3B3FE0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49</w:t>
            </w:r>
          </w:p>
        </w:tc>
      </w:tr>
      <w:tr w:rsidR="006D3CFC" w:rsidRPr="009B54CC" w14:paraId="2EAF15E4"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0DC278D"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Kyrgyzstan</w:t>
            </w:r>
          </w:p>
        </w:tc>
        <w:tc>
          <w:tcPr>
            <w:tcW w:w="3276" w:type="dxa"/>
            <w:tcBorders>
              <w:left w:val="single" w:sz="4" w:space="0" w:color="auto"/>
              <w:right w:val="single" w:sz="4" w:space="0" w:color="auto"/>
            </w:tcBorders>
            <w:noWrap/>
            <w:hideMark/>
          </w:tcPr>
          <w:p w14:paraId="618B31C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0.196864183</w:t>
            </w:r>
          </w:p>
        </w:tc>
        <w:tc>
          <w:tcPr>
            <w:tcW w:w="1192" w:type="dxa"/>
            <w:tcBorders>
              <w:left w:val="single" w:sz="4" w:space="0" w:color="auto"/>
            </w:tcBorders>
            <w:noWrap/>
            <w:hideMark/>
          </w:tcPr>
          <w:p w14:paraId="4C95ECE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13</w:t>
            </w:r>
          </w:p>
        </w:tc>
      </w:tr>
      <w:tr w:rsidR="006D3CFC" w:rsidRPr="009B54CC" w14:paraId="72B0E1B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DE7A4D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Lebanon</w:t>
            </w:r>
          </w:p>
        </w:tc>
        <w:tc>
          <w:tcPr>
            <w:tcW w:w="3276" w:type="dxa"/>
            <w:tcBorders>
              <w:left w:val="single" w:sz="4" w:space="0" w:color="auto"/>
              <w:right w:val="single" w:sz="4" w:space="0" w:color="auto"/>
            </w:tcBorders>
            <w:noWrap/>
            <w:hideMark/>
          </w:tcPr>
          <w:p w14:paraId="2D930F6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0.309386041</w:t>
            </w:r>
          </w:p>
        </w:tc>
        <w:tc>
          <w:tcPr>
            <w:tcW w:w="1192" w:type="dxa"/>
            <w:tcBorders>
              <w:left w:val="single" w:sz="4" w:space="0" w:color="auto"/>
            </w:tcBorders>
            <w:noWrap/>
            <w:hideMark/>
          </w:tcPr>
          <w:p w14:paraId="1A315C5B"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30</w:t>
            </w:r>
          </w:p>
        </w:tc>
      </w:tr>
      <w:tr w:rsidR="006D3CFC" w:rsidRPr="009B54CC" w14:paraId="15C99C7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6CF9DA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Libyan Arab Jamahiriya</w:t>
            </w:r>
          </w:p>
        </w:tc>
        <w:tc>
          <w:tcPr>
            <w:tcW w:w="3276" w:type="dxa"/>
            <w:tcBorders>
              <w:left w:val="single" w:sz="4" w:space="0" w:color="auto"/>
              <w:right w:val="single" w:sz="4" w:space="0" w:color="auto"/>
            </w:tcBorders>
            <w:noWrap/>
            <w:hideMark/>
          </w:tcPr>
          <w:p w14:paraId="2F3DCB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0.180181642</w:t>
            </w:r>
          </w:p>
        </w:tc>
        <w:tc>
          <w:tcPr>
            <w:tcW w:w="1192" w:type="dxa"/>
            <w:tcBorders>
              <w:left w:val="single" w:sz="4" w:space="0" w:color="auto"/>
            </w:tcBorders>
            <w:noWrap/>
            <w:hideMark/>
          </w:tcPr>
          <w:p w14:paraId="08A3FA6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8</w:t>
            </w:r>
          </w:p>
        </w:tc>
      </w:tr>
      <w:tr w:rsidR="006D3CFC" w:rsidRPr="009B54CC" w14:paraId="40255272"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84DF7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Malawi</w:t>
            </w:r>
          </w:p>
        </w:tc>
        <w:tc>
          <w:tcPr>
            <w:tcW w:w="3276" w:type="dxa"/>
            <w:tcBorders>
              <w:left w:val="single" w:sz="4" w:space="0" w:color="auto"/>
              <w:right w:val="single" w:sz="4" w:space="0" w:color="auto"/>
            </w:tcBorders>
            <w:noWrap/>
            <w:hideMark/>
          </w:tcPr>
          <w:p w14:paraId="121C542F"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0.050203172</w:t>
            </w:r>
          </w:p>
        </w:tc>
        <w:tc>
          <w:tcPr>
            <w:tcW w:w="1192" w:type="dxa"/>
            <w:tcBorders>
              <w:left w:val="single" w:sz="4" w:space="0" w:color="auto"/>
            </w:tcBorders>
            <w:noWrap/>
            <w:hideMark/>
          </w:tcPr>
          <w:p w14:paraId="2F3C877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w:t>
            </w:r>
          </w:p>
        </w:tc>
      </w:tr>
      <w:tr w:rsidR="006D3CFC" w:rsidRPr="009B54CC" w14:paraId="0146762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2D8A911"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Malaysia</w:t>
            </w:r>
          </w:p>
        </w:tc>
        <w:tc>
          <w:tcPr>
            <w:tcW w:w="3276" w:type="dxa"/>
            <w:tcBorders>
              <w:left w:val="single" w:sz="4" w:space="0" w:color="auto"/>
              <w:right w:val="single" w:sz="4" w:space="0" w:color="auto"/>
            </w:tcBorders>
            <w:noWrap/>
            <w:hideMark/>
          </w:tcPr>
          <w:p w14:paraId="7929AB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0.32395257</w:t>
            </w:r>
          </w:p>
        </w:tc>
        <w:tc>
          <w:tcPr>
            <w:tcW w:w="1192" w:type="dxa"/>
            <w:tcBorders>
              <w:left w:val="single" w:sz="4" w:space="0" w:color="auto"/>
            </w:tcBorders>
            <w:noWrap/>
            <w:hideMark/>
          </w:tcPr>
          <w:p w14:paraId="41A8BC24"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34</w:t>
            </w:r>
          </w:p>
        </w:tc>
      </w:tr>
      <w:tr w:rsidR="006D3CFC" w:rsidRPr="009B54CC" w14:paraId="6705C417"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72FEED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Mexico</w:t>
            </w:r>
          </w:p>
        </w:tc>
        <w:tc>
          <w:tcPr>
            <w:tcW w:w="3276" w:type="dxa"/>
            <w:tcBorders>
              <w:left w:val="single" w:sz="4" w:space="0" w:color="auto"/>
              <w:right w:val="single" w:sz="4" w:space="0" w:color="auto"/>
            </w:tcBorders>
            <w:noWrap/>
            <w:hideMark/>
          </w:tcPr>
          <w:p w14:paraId="542E1D3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0.357246062</w:t>
            </w:r>
          </w:p>
        </w:tc>
        <w:tc>
          <w:tcPr>
            <w:tcW w:w="1192" w:type="dxa"/>
            <w:tcBorders>
              <w:left w:val="single" w:sz="4" w:space="0" w:color="auto"/>
            </w:tcBorders>
            <w:noWrap/>
            <w:hideMark/>
          </w:tcPr>
          <w:p w14:paraId="36B55EE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37</w:t>
            </w:r>
          </w:p>
        </w:tc>
      </w:tr>
      <w:tr w:rsidR="006D3CFC" w:rsidRPr="009B54CC" w14:paraId="0AA2562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34084D7"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Morocco</w:t>
            </w:r>
          </w:p>
        </w:tc>
        <w:tc>
          <w:tcPr>
            <w:tcW w:w="3276" w:type="dxa"/>
            <w:tcBorders>
              <w:left w:val="single" w:sz="4" w:space="0" w:color="auto"/>
              <w:right w:val="single" w:sz="4" w:space="0" w:color="auto"/>
            </w:tcBorders>
            <w:noWrap/>
            <w:hideMark/>
          </w:tcPr>
          <w:p w14:paraId="1E01BBE5"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0.25816448</w:t>
            </w:r>
          </w:p>
        </w:tc>
        <w:tc>
          <w:tcPr>
            <w:tcW w:w="1192" w:type="dxa"/>
            <w:tcBorders>
              <w:left w:val="single" w:sz="4" w:space="0" w:color="auto"/>
            </w:tcBorders>
            <w:noWrap/>
            <w:hideMark/>
          </w:tcPr>
          <w:p w14:paraId="5293C96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22</w:t>
            </w:r>
          </w:p>
        </w:tc>
      </w:tr>
      <w:tr w:rsidR="006D3CFC" w:rsidRPr="009B54CC" w14:paraId="5240BF95"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0CEDE1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Myanmar</w:t>
            </w:r>
          </w:p>
        </w:tc>
        <w:tc>
          <w:tcPr>
            <w:tcW w:w="3276" w:type="dxa"/>
            <w:tcBorders>
              <w:left w:val="single" w:sz="4" w:space="0" w:color="auto"/>
              <w:right w:val="single" w:sz="4" w:space="0" w:color="auto"/>
            </w:tcBorders>
            <w:noWrap/>
            <w:hideMark/>
          </w:tcPr>
          <w:p w14:paraId="11568B93"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0.327889242</w:t>
            </w:r>
          </w:p>
        </w:tc>
        <w:tc>
          <w:tcPr>
            <w:tcW w:w="1192" w:type="dxa"/>
            <w:tcBorders>
              <w:left w:val="single" w:sz="4" w:space="0" w:color="auto"/>
            </w:tcBorders>
            <w:noWrap/>
            <w:hideMark/>
          </w:tcPr>
          <w:p w14:paraId="55FFD2A4"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35</w:t>
            </w:r>
          </w:p>
        </w:tc>
      </w:tr>
      <w:tr w:rsidR="006D3CFC" w:rsidRPr="009B54CC" w14:paraId="75C226E1"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902A77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Nigeria</w:t>
            </w:r>
          </w:p>
        </w:tc>
        <w:tc>
          <w:tcPr>
            <w:tcW w:w="3276" w:type="dxa"/>
            <w:tcBorders>
              <w:left w:val="single" w:sz="4" w:space="0" w:color="auto"/>
              <w:right w:val="single" w:sz="4" w:space="0" w:color="auto"/>
            </w:tcBorders>
            <w:noWrap/>
            <w:hideMark/>
          </w:tcPr>
          <w:p w14:paraId="553AFB8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0.283522179</w:t>
            </w:r>
          </w:p>
        </w:tc>
        <w:tc>
          <w:tcPr>
            <w:tcW w:w="1192" w:type="dxa"/>
            <w:tcBorders>
              <w:left w:val="single" w:sz="4" w:space="0" w:color="auto"/>
            </w:tcBorders>
            <w:noWrap/>
            <w:hideMark/>
          </w:tcPr>
          <w:p w14:paraId="3F63E12C"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26</w:t>
            </w:r>
          </w:p>
        </w:tc>
      </w:tr>
      <w:tr w:rsidR="006D3CFC" w:rsidRPr="009B54CC" w14:paraId="36E0C644"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45A740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Pakistan</w:t>
            </w:r>
          </w:p>
        </w:tc>
        <w:tc>
          <w:tcPr>
            <w:tcW w:w="3276" w:type="dxa"/>
            <w:tcBorders>
              <w:left w:val="single" w:sz="4" w:space="0" w:color="auto"/>
              <w:right w:val="single" w:sz="4" w:space="0" w:color="auto"/>
            </w:tcBorders>
            <w:noWrap/>
            <w:hideMark/>
          </w:tcPr>
          <w:p w14:paraId="0B7299C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0.298944596</w:t>
            </w:r>
          </w:p>
        </w:tc>
        <w:tc>
          <w:tcPr>
            <w:tcW w:w="1192" w:type="dxa"/>
            <w:tcBorders>
              <w:left w:val="single" w:sz="4" w:space="0" w:color="auto"/>
            </w:tcBorders>
            <w:noWrap/>
            <w:hideMark/>
          </w:tcPr>
          <w:p w14:paraId="7E0C3F2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28</w:t>
            </w:r>
          </w:p>
        </w:tc>
      </w:tr>
      <w:tr w:rsidR="006D3CFC" w:rsidRPr="009B54CC" w14:paraId="01228F7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6822F099"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Philippines</w:t>
            </w:r>
          </w:p>
        </w:tc>
        <w:tc>
          <w:tcPr>
            <w:tcW w:w="3276" w:type="dxa"/>
            <w:tcBorders>
              <w:left w:val="single" w:sz="4" w:space="0" w:color="auto"/>
              <w:right w:val="single" w:sz="4" w:space="0" w:color="auto"/>
            </w:tcBorders>
            <w:noWrap/>
            <w:hideMark/>
          </w:tcPr>
          <w:p w14:paraId="03D8C9C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0.231910846</w:t>
            </w:r>
          </w:p>
        </w:tc>
        <w:tc>
          <w:tcPr>
            <w:tcW w:w="1192" w:type="dxa"/>
            <w:tcBorders>
              <w:left w:val="single" w:sz="4" w:space="0" w:color="auto"/>
            </w:tcBorders>
            <w:noWrap/>
            <w:hideMark/>
          </w:tcPr>
          <w:p w14:paraId="59DFFE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20</w:t>
            </w:r>
          </w:p>
        </w:tc>
      </w:tr>
      <w:tr w:rsidR="006D3CFC" w:rsidRPr="009B54CC" w14:paraId="37EA12A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5E6B86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Russian Federation</w:t>
            </w:r>
          </w:p>
        </w:tc>
        <w:tc>
          <w:tcPr>
            <w:tcW w:w="3276" w:type="dxa"/>
            <w:tcBorders>
              <w:left w:val="single" w:sz="4" w:space="0" w:color="auto"/>
              <w:right w:val="single" w:sz="4" w:space="0" w:color="auto"/>
            </w:tcBorders>
            <w:noWrap/>
            <w:hideMark/>
          </w:tcPr>
          <w:p w14:paraId="29A2A2A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0.712097116</w:t>
            </w:r>
          </w:p>
        </w:tc>
        <w:tc>
          <w:tcPr>
            <w:tcW w:w="1192" w:type="dxa"/>
            <w:tcBorders>
              <w:left w:val="single" w:sz="4" w:space="0" w:color="auto"/>
            </w:tcBorders>
            <w:noWrap/>
            <w:hideMark/>
          </w:tcPr>
          <w:p w14:paraId="0AE2BFF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63</w:t>
            </w:r>
          </w:p>
        </w:tc>
      </w:tr>
      <w:tr w:rsidR="006D3CFC" w:rsidRPr="009B54CC" w14:paraId="2201D590"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9DB9BC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Rwanda</w:t>
            </w:r>
          </w:p>
        </w:tc>
        <w:tc>
          <w:tcPr>
            <w:tcW w:w="3276" w:type="dxa"/>
            <w:tcBorders>
              <w:left w:val="single" w:sz="4" w:space="0" w:color="auto"/>
              <w:right w:val="single" w:sz="4" w:space="0" w:color="auto"/>
            </w:tcBorders>
            <w:noWrap/>
            <w:hideMark/>
          </w:tcPr>
          <w:p w14:paraId="571FA7C9"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0.222863317</w:t>
            </w:r>
          </w:p>
        </w:tc>
        <w:tc>
          <w:tcPr>
            <w:tcW w:w="1192" w:type="dxa"/>
            <w:tcBorders>
              <w:left w:val="single" w:sz="4" w:space="0" w:color="auto"/>
            </w:tcBorders>
            <w:noWrap/>
            <w:hideMark/>
          </w:tcPr>
          <w:p w14:paraId="3C8DABB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18</w:t>
            </w:r>
          </w:p>
        </w:tc>
      </w:tr>
      <w:tr w:rsidR="006D3CFC" w:rsidRPr="009B54CC" w14:paraId="671458B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ACAB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Saudi Arabia</w:t>
            </w:r>
          </w:p>
        </w:tc>
        <w:tc>
          <w:tcPr>
            <w:tcW w:w="3276" w:type="dxa"/>
            <w:tcBorders>
              <w:left w:val="single" w:sz="4" w:space="0" w:color="auto"/>
              <w:right w:val="single" w:sz="4" w:space="0" w:color="auto"/>
            </w:tcBorders>
            <w:noWrap/>
            <w:hideMark/>
          </w:tcPr>
          <w:p w14:paraId="523C19E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0.404935054</w:t>
            </w:r>
          </w:p>
        </w:tc>
        <w:tc>
          <w:tcPr>
            <w:tcW w:w="1192" w:type="dxa"/>
            <w:tcBorders>
              <w:left w:val="single" w:sz="4" w:space="0" w:color="auto"/>
            </w:tcBorders>
            <w:noWrap/>
            <w:hideMark/>
          </w:tcPr>
          <w:p w14:paraId="7C7D1ED2"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46</w:t>
            </w:r>
          </w:p>
        </w:tc>
      </w:tr>
      <w:tr w:rsidR="006D3CFC" w:rsidRPr="009B54CC" w14:paraId="6CD759E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29C838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Singapore</w:t>
            </w:r>
          </w:p>
        </w:tc>
        <w:tc>
          <w:tcPr>
            <w:tcW w:w="3276" w:type="dxa"/>
            <w:tcBorders>
              <w:left w:val="single" w:sz="4" w:space="0" w:color="auto"/>
              <w:right w:val="single" w:sz="4" w:space="0" w:color="auto"/>
            </w:tcBorders>
            <w:noWrap/>
            <w:hideMark/>
          </w:tcPr>
          <w:p w14:paraId="1FFDB6E7"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0.398442203</w:t>
            </w:r>
          </w:p>
        </w:tc>
        <w:tc>
          <w:tcPr>
            <w:tcW w:w="1192" w:type="dxa"/>
            <w:tcBorders>
              <w:left w:val="single" w:sz="4" w:space="0" w:color="auto"/>
            </w:tcBorders>
            <w:noWrap/>
            <w:hideMark/>
          </w:tcPr>
          <w:p w14:paraId="3CD25A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44</w:t>
            </w:r>
          </w:p>
        </w:tc>
      </w:tr>
      <w:tr w:rsidR="006D3CFC" w:rsidRPr="009B54CC" w14:paraId="656E16E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1CA0F78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South Africa</w:t>
            </w:r>
          </w:p>
        </w:tc>
        <w:tc>
          <w:tcPr>
            <w:tcW w:w="3276" w:type="dxa"/>
            <w:tcBorders>
              <w:left w:val="single" w:sz="4" w:space="0" w:color="auto"/>
              <w:right w:val="single" w:sz="4" w:space="0" w:color="auto"/>
            </w:tcBorders>
            <w:noWrap/>
            <w:hideMark/>
          </w:tcPr>
          <w:p w14:paraId="2504E2A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0.208803112</w:t>
            </w:r>
          </w:p>
        </w:tc>
        <w:tc>
          <w:tcPr>
            <w:tcW w:w="1192" w:type="dxa"/>
            <w:tcBorders>
              <w:left w:val="single" w:sz="4" w:space="0" w:color="auto"/>
            </w:tcBorders>
            <w:noWrap/>
            <w:hideMark/>
          </w:tcPr>
          <w:p w14:paraId="7D5FF6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14</w:t>
            </w:r>
          </w:p>
        </w:tc>
      </w:tr>
      <w:tr w:rsidR="006D3CFC" w:rsidRPr="009B54CC" w14:paraId="7DEE7339"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B7163C6"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Sri Lanka</w:t>
            </w:r>
          </w:p>
        </w:tc>
        <w:tc>
          <w:tcPr>
            <w:tcW w:w="3276" w:type="dxa"/>
            <w:tcBorders>
              <w:left w:val="single" w:sz="4" w:space="0" w:color="auto"/>
              <w:right w:val="single" w:sz="4" w:space="0" w:color="auto"/>
            </w:tcBorders>
            <w:noWrap/>
            <w:hideMark/>
          </w:tcPr>
          <w:p w14:paraId="31EF172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0.235564783</w:t>
            </w:r>
          </w:p>
        </w:tc>
        <w:tc>
          <w:tcPr>
            <w:tcW w:w="1192" w:type="dxa"/>
            <w:tcBorders>
              <w:left w:val="single" w:sz="4" w:space="0" w:color="auto"/>
            </w:tcBorders>
            <w:noWrap/>
            <w:hideMark/>
          </w:tcPr>
          <w:p w14:paraId="427AD948"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21</w:t>
            </w:r>
          </w:p>
        </w:tc>
      </w:tr>
      <w:tr w:rsidR="006D3CFC" w:rsidRPr="009B54CC" w14:paraId="4C5BF54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FC74A4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Sudan</w:t>
            </w:r>
          </w:p>
        </w:tc>
        <w:tc>
          <w:tcPr>
            <w:tcW w:w="3276" w:type="dxa"/>
            <w:tcBorders>
              <w:left w:val="single" w:sz="4" w:space="0" w:color="auto"/>
              <w:right w:val="single" w:sz="4" w:space="0" w:color="auto"/>
            </w:tcBorders>
            <w:noWrap/>
            <w:hideMark/>
          </w:tcPr>
          <w:p w14:paraId="2D867E9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0.212953447</w:t>
            </w:r>
          </w:p>
        </w:tc>
        <w:tc>
          <w:tcPr>
            <w:tcW w:w="1192" w:type="dxa"/>
            <w:tcBorders>
              <w:left w:val="single" w:sz="4" w:space="0" w:color="auto"/>
            </w:tcBorders>
            <w:noWrap/>
            <w:hideMark/>
          </w:tcPr>
          <w:p w14:paraId="5FF81C21"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16</w:t>
            </w:r>
          </w:p>
        </w:tc>
      </w:tr>
      <w:tr w:rsidR="006D3CFC" w:rsidRPr="009B54CC" w14:paraId="68FC8AB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EDD961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Syrian Arab Republic</w:t>
            </w:r>
          </w:p>
        </w:tc>
        <w:tc>
          <w:tcPr>
            <w:tcW w:w="3276" w:type="dxa"/>
            <w:tcBorders>
              <w:left w:val="single" w:sz="4" w:space="0" w:color="auto"/>
              <w:right w:val="single" w:sz="4" w:space="0" w:color="auto"/>
            </w:tcBorders>
            <w:noWrap/>
            <w:hideMark/>
          </w:tcPr>
          <w:p w14:paraId="11DCFF1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0.434124998</w:t>
            </w:r>
          </w:p>
        </w:tc>
        <w:tc>
          <w:tcPr>
            <w:tcW w:w="1192" w:type="dxa"/>
            <w:tcBorders>
              <w:left w:val="single" w:sz="4" w:space="0" w:color="auto"/>
            </w:tcBorders>
            <w:noWrap/>
            <w:hideMark/>
          </w:tcPr>
          <w:p w14:paraId="1F24FCA2"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51</w:t>
            </w:r>
          </w:p>
        </w:tc>
      </w:tr>
      <w:tr w:rsidR="006D3CFC" w:rsidRPr="009B54CC" w14:paraId="59B467EE"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B63AE8F"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Thailand</w:t>
            </w:r>
          </w:p>
        </w:tc>
        <w:tc>
          <w:tcPr>
            <w:tcW w:w="3276" w:type="dxa"/>
            <w:tcBorders>
              <w:left w:val="single" w:sz="4" w:space="0" w:color="auto"/>
              <w:right w:val="single" w:sz="4" w:space="0" w:color="auto"/>
            </w:tcBorders>
            <w:noWrap/>
            <w:hideMark/>
          </w:tcPr>
          <w:p w14:paraId="440644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0.48354675</w:t>
            </w:r>
          </w:p>
        </w:tc>
        <w:tc>
          <w:tcPr>
            <w:tcW w:w="1192" w:type="dxa"/>
            <w:tcBorders>
              <w:left w:val="single" w:sz="4" w:space="0" w:color="auto"/>
            </w:tcBorders>
            <w:noWrap/>
            <w:hideMark/>
          </w:tcPr>
          <w:p w14:paraId="74396A6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56</w:t>
            </w:r>
          </w:p>
        </w:tc>
      </w:tr>
      <w:tr w:rsidR="006D3CFC" w:rsidRPr="009B54CC" w14:paraId="7023AB7A"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7904066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Tunisia</w:t>
            </w:r>
          </w:p>
        </w:tc>
        <w:tc>
          <w:tcPr>
            <w:tcW w:w="3276" w:type="dxa"/>
            <w:tcBorders>
              <w:left w:val="single" w:sz="4" w:space="0" w:color="auto"/>
              <w:right w:val="single" w:sz="4" w:space="0" w:color="auto"/>
            </w:tcBorders>
            <w:noWrap/>
            <w:hideMark/>
          </w:tcPr>
          <w:p w14:paraId="1151A016"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0.429311985</w:t>
            </w:r>
          </w:p>
        </w:tc>
        <w:tc>
          <w:tcPr>
            <w:tcW w:w="1192" w:type="dxa"/>
            <w:tcBorders>
              <w:left w:val="single" w:sz="4" w:space="0" w:color="auto"/>
            </w:tcBorders>
            <w:noWrap/>
            <w:hideMark/>
          </w:tcPr>
          <w:p w14:paraId="0F23EC0F"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50</w:t>
            </w:r>
          </w:p>
        </w:tc>
      </w:tr>
      <w:tr w:rsidR="006D3CFC" w:rsidRPr="009B54CC" w14:paraId="612CC93F"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37651B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Turkey</w:t>
            </w:r>
          </w:p>
        </w:tc>
        <w:tc>
          <w:tcPr>
            <w:tcW w:w="3276" w:type="dxa"/>
            <w:tcBorders>
              <w:left w:val="single" w:sz="4" w:space="0" w:color="auto"/>
              <w:right w:val="single" w:sz="4" w:space="0" w:color="auto"/>
            </w:tcBorders>
            <w:noWrap/>
            <w:hideMark/>
          </w:tcPr>
          <w:p w14:paraId="3433D50E"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0.54925085</w:t>
            </w:r>
          </w:p>
        </w:tc>
        <w:tc>
          <w:tcPr>
            <w:tcW w:w="1192" w:type="dxa"/>
            <w:tcBorders>
              <w:left w:val="single" w:sz="4" w:space="0" w:color="auto"/>
            </w:tcBorders>
            <w:noWrap/>
            <w:hideMark/>
          </w:tcPr>
          <w:p w14:paraId="51D1300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60</w:t>
            </w:r>
          </w:p>
        </w:tc>
      </w:tr>
      <w:tr w:rsidR="006D3CFC" w:rsidRPr="009B54CC" w14:paraId="4E2A476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E315905"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Uganda</w:t>
            </w:r>
          </w:p>
        </w:tc>
        <w:tc>
          <w:tcPr>
            <w:tcW w:w="3276" w:type="dxa"/>
            <w:tcBorders>
              <w:left w:val="single" w:sz="4" w:space="0" w:color="auto"/>
              <w:right w:val="single" w:sz="4" w:space="0" w:color="auto"/>
            </w:tcBorders>
            <w:noWrap/>
            <w:hideMark/>
          </w:tcPr>
          <w:p w14:paraId="7C9A61DD"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0.189022844</w:t>
            </w:r>
          </w:p>
        </w:tc>
        <w:tc>
          <w:tcPr>
            <w:tcW w:w="1192" w:type="dxa"/>
            <w:tcBorders>
              <w:left w:val="single" w:sz="4" w:space="0" w:color="auto"/>
            </w:tcBorders>
            <w:noWrap/>
            <w:hideMark/>
          </w:tcPr>
          <w:p w14:paraId="0047664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10</w:t>
            </w:r>
          </w:p>
        </w:tc>
      </w:tr>
      <w:tr w:rsidR="006D3CFC" w:rsidRPr="009B54CC" w14:paraId="0F8E3646"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702A71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Ukraine</w:t>
            </w:r>
          </w:p>
        </w:tc>
        <w:tc>
          <w:tcPr>
            <w:tcW w:w="3276" w:type="dxa"/>
            <w:tcBorders>
              <w:left w:val="single" w:sz="4" w:space="0" w:color="auto"/>
              <w:right w:val="single" w:sz="4" w:space="0" w:color="auto"/>
            </w:tcBorders>
            <w:noWrap/>
            <w:hideMark/>
          </w:tcPr>
          <w:p w14:paraId="769F410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0.340591358</w:t>
            </w:r>
          </w:p>
        </w:tc>
        <w:tc>
          <w:tcPr>
            <w:tcW w:w="1192" w:type="dxa"/>
            <w:tcBorders>
              <w:left w:val="single" w:sz="4" w:space="0" w:color="auto"/>
            </w:tcBorders>
            <w:noWrap/>
            <w:hideMark/>
          </w:tcPr>
          <w:p w14:paraId="2D93862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36</w:t>
            </w:r>
          </w:p>
        </w:tc>
      </w:tr>
      <w:tr w:rsidR="006D3CFC" w:rsidRPr="009B54CC" w14:paraId="3073184B"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5DC4E66E"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Arab Emirates</w:t>
            </w:r>
          </w:p>
        </w:tc>
        <w:tc>
          <w:tcPr>
            <w:tcW w:w="3276" w:type="dxa"/>
            <w:tcBorders>
              <w:left w:val="single" w:sz="4" w:space="0" w:color="auto"/>
              <w:right w:val="single" w:sz="4" w:space="0" w:color="auto"/>
            </w:tcBorders>
            <w:noWrap/>
            <w:hideMark/>
          </w:tcPr>
          <w:p w14:paraId="768D8283"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0.424826499</w:t>
            </w:r>
          </w:p>
        </w:tc>
        <w:tc>
          <w:tcPr>
            <w:tcW w:w="1192" w:type="dxa"/>
            <w:tcBorders>
              <w:left w:val="single" w:sz="4" w:space="0" w:color="auto"/>
            </w:tcBorders>
            <w:noWrap/>
            <w:hideMark/>
          </w:tcPr>
          <w:p w14:paraId="5B0380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48</w:t>
            </w:r>
          </w:p>
        </w:tc>
      </w:tr>
      <w:tr w:rsidR="006D3CFC" w:rsidRPr="009B54CC" w14:paraId="51D3052C"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A77BAB4"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Kingdom</w:t>
            </w:r>
          </w:p>
        </w:tc>
        <w:tc>
          <w:tcPr>
            <w:tcW w:w="3276" w:type="dxa"/>
            <w:tcBorders>
              <w:left w:val="single" w:sz="4" w:space="0" w:color="auto"/>
              <w:right w:val="single" w:sz="4" w:space="0" w:color="auto"/>
            </w:tcBorders>
            <w:noWrap/>
            <w:hideMark/>
          </w:tcPr>
          <w:p w14:paraId="6852C530"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0.394206337</w:t>
            </w:r>
          </w:p>
        </w:tc>
        <w:tc>
          <w:tcPr>
            <w:tcW w:w="1192" w:type="dxa"/>
            <w:tcBorders>
              <w:left w:val="single" w:sz="4" w:space="0" w:color="auto"/>
            </w:tcBorders>
            <w:noWrap/>
            <w:hideMark/>
          </w:tcPr>
          <w:p w14:paraId="6C88A947"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41</w:t>
            </w:r>
          </w:p>
        </w:tc>
      </w:tr>
      <w:tr w:rsidR="006D3CFC" w:rsidRPr="009B54CC" w14:paraId="211A387F"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77A56E8"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United States</w:t>
            </w:r>
          </w:p>
        </w:tc>
        <w:tc>
          <w:tcPr>
            <w:tcW w:w="3276" w:type="dxa"/>
            <w:tcBorders>
              <w:left w:val="single" w:sz="4" w:space="0" w:color="auto"/>
              <w:right w:val="single" w:sz="4" w:space="0" w:color="auto"/>
            </w:tcBorders>
            <w:noWrap/>
            <w:hideMark/>
          </w:tcPr>
          <w:p w14:paraId="3D4C7D1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0.376459727</w:t>
            </w:r>
          </w:p>
        </w:tc>
        <w:tc>
          <w:tcPr>
            <w:tcW w:w="1192" w:type="dxa"/>
            <w:tcBorders>
              <w:left w:val="single" w:sz="4" w:space="0" w:color="auto"/>
            </w:tcBorders>
            <w:noWrap/>
            <w:hideMark/>
          </w:tcPr>
          <w:p w14:paraId="45DBECDA"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38</w:t>
            </w:r>
          </w:p>
        </w:tc>
      </w:tr>
      <w:tr w:rsidR="006D3CFC" w:rsidRPr="009B54CC" w14:paraId="35C2DD90"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5F616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Uzbekistan</w:t>
            </w:r>
          </w:p>
        </w:tc>
        <w:tc>
          <w:tcPr>
            <w:tcW w:w="3276" w:type="dxa"/>
            <w:tcBorders>
              <w:left w:val="single" w:sz="4" w:space="0" w:color="auto"/>
              <w:right w:val="single" w:sz="4" w:space="0" w:color="auto"/>
            </w:tcBorders>
            <w:noWrap/>
            <w:hideMark/>
          </w:tcPr>
          <w:p w14:paraId="1C136CA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0.168839991</w:t>
            </w:r>
          </w:p>
        </w:tc>
        <w:tc>
          <w:tcPr>
            <w:tcW w:w="1192" w:type="dxa"/>
            <w:tcBorders>
              <w:left w:val="single" w:sz="4" w:space="0" w:color="auto"/>
            </w:tcBorders>
            <w:noWrap/>
            <w:hideMark/>
          </w:tcPr>
          <w:p w14:paraId="018DBE1C"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w:t>
            </w:r>
          </w:p>
        </w:tc>
      </w:tr>
      <w:tr w:rsidR="006D3CFC" w:rsidRPr="009B54CC" w14:paraId="7384ADC8"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0FBAA94B"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Venezuela</w:t>
            </w:r>
          </w:p>
        </w:tc>
        <w:tc>
          <w:tcPr>
            <w:tcW w:w="3276" w:type="dxa"/>
            <w:tcBorders>
              <w:left w:val="single" w:sz="4" w:space="0" w:color="auto"/>
              <w:right w:val="single" w:sz="4" w:space="0" w:color="auto"/>
            </w:tcBorders>
            <w:noWrap/>
            <w:hideMark/>
          </w:tcPr>
          <w:p w14:paraId="5E12B4E0"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0.29084137</w:t>
            </w:r>
          </w:p>
        </w:tc>
        <w:tc>
          <w:tcPr>
            <w:tcW w:w="1192" w:type="dxa"/>
            <w:tcBorders>
              <w:left w:val="single" w:sz="4" w:space="0" w:color="auto"/>
            </w:tcBorders>
            <w:noWrap/>
            <w:hideMark/>
          </w:tcPr>
          <w:p w14:paraId="58E565F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27</w:t>
            </w:r>
          </w:p>
        </w:tc>
      </w:tr>
      <w:tr w:rsidR="006D3CFC" w:rsidRPr="009B54CC" w14:paraId="0C57DA88"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440BCCB0"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Vietnam</w:t>
            </w:r>
          </w:p>
        </w:tc>
        <w:tc>
          <w:tcPr>
            <w:tcW w:w="3276" w:type="dxa"/>
            <w:tcBorders>
              <w:left w:val="single" w:sz="4" w:space="0" w:color="auto"/>
              <w:right w:val="single" w:sz="4" w:space="0" w:color="auto"/>
            </w:tcBorders>
            <w:noWrap/>
            <w:hideMark/>
          </w:tcPr>
          <w:p w14:paraId="7CD0DF85"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0.63712447</w:t>
            </w:r>
          </w:p>
        </w:tc>
        <w:tc>
          <w:tcPr>
            <w:tcW w:w="1192" w:type="dxa"/>
            <w:tcBorders>
              <w:left w:val="single" w:sz="4" w:space="0" w:color="auto"/>
            </w:tcBorders>
            <w:noWrap/>
            <w:hideMark/>
          </w:tcPr>
          <w:p w14:paraId="6C080FED"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62</w:t>
            </w:r>
          </w:p>
        </w:tc>
      </w:tr>
      <w:tr w:rsidR="006D3CFC" w:rsidRPr="009B54CC" w14:paraId="3F3A5646" w14:textId="77777777" w:rsidTr="00DB533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21674862"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Zambia</w:t>
            </w:r>
          </w:p>
        </w:tc>
        <w:tc>
          <w:tcPr>
            <w:tcW w:w="3276" w:type="dxa"/>
            <w:tcBorders>
              <w:left w:val="single" w:sz="4" w:space="0" w:color="auto"/>
              <w:right w:val="single" w:sz="4" w:space="0" w:color="auto"/>
            </w:tcBorders>
            <w:noWrap/>
            <w:hideMark/>
          </w:tcPr>
          <w:p w14:paraId="5F21AEDB"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0.153800277</w:t>
            </w:r>
          </w:p>
        </w:tc>
        <w:tc>
          <w:tcPr>
            <w:tcW w:w="1192" w:type="dxa"/>
            <w:tcBorders>
              <w:left w:val="single" w:sz="4" w:space="0" w:color="auto"/>
            </w:tcBorders>
            <w:noWrap/>
            <w:hideMark/>
          </w:tcPr>
          <w:p w14:paraId="23925101" w14:textId="77777777" w:rsidR="006D3CFC" w:rsidRPr="009B54CC" w:rsidRDefault="006D3CFC" w:rsidP="009B54C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4</w:t>
            </w:r>
          </w:p>
        </w:tc>
      </w:tr>
      <w:tr w:rsidR="006D3CFC" w:rsidRPr="009B54CC" w14:paraId="002CCF9A" w14:textId="77777777" w:rsidTr="00DB5330">
        <w:trPr>
          <w:trHeight w:val="300"/>
          <w:jc w:val="center"/>
        </w:trPr>
        <w:tc>
          <w:tcPr>
            <w:cnfStyle w:val="001000000000" w:firstRow="0" w:lastRow="0" w:firstColumn="1" w:lastColumn="0" w:oddVBand="0" w:evenVBand="0" w:oddHBand="0" w:evenHBand="0" w:firstRowFirstColumn="0" w:firstRowLastColumn="0" w:lastRowFirstColumn="0" w:lastRowLastColumn="0"/>
            <w:tcW w:w="4036" w:type="dxa"/>
            <w:tcBorders>
              <w:right w:val="single" w:sz="4" w:space="0" w:color="auto"/>
            </w:tcBorders>
            <w:noWrap/>
            <w:hideMark/>
          </w:tcPr>
          <w:p w14:paraId="3C0C9D23" w14:textId="77777777" w:rsidR="006D3CFC" w:rsidRPr="009B54CC" w:rsidRDefault="006D3CFC" w:rsidP="009B54CC">
            <w:pPr>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Zimbabwe</w:t>
            </w:r>
          </w:p>
        </w:tc>
        <w:tc>
          <w:tcPr>
            <w:tcW w:w="3276" w:type="dxa"/>
            <w:tcBorders>
              <w:left w:val="single" w:sz="4" w:space="0" w:color="auto"/>
              <w:right w:val="single" w:sz="4" w:space="0" w:color="auto"/>
            </w:tcBorders>
            <w:noWrap/>
            <w:hideMark/>
          </w:tcPr>
          <w:p w14:paraId="5AEC689A"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0.196831159</w:t>
            </w:r>
          </w:p>
        </w:tc>
        <w:tc>
          <w:tcPr>
            <w:tcW w:w="1192" w:type="dxa"/>
            <w:tcBorders>
              <w:left w:val="single" w:sz="4" w:space="0" w:color="auto"/>
            </w:tcBorders>
            <w:noWrap/>
            <w:hideMark/>
          </w:tcPr>
          <w:p w14:paraId="50E87066" w14:textId="77777777" w:rsidR="006D3CFC" w:rsidRPr="009B54CC" w:rsidRDefault="006D3CFC" w:rsidP="009B54C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lang w:eastAsia="en-GB"/>
              </w:rPr>
            </w:pPr>
            <w:r w:rsidRPr="009B54CC">
              <w:rPr>
                <w:rFonts w:ascii="Calibri" w:eastAsia="Times New Roman" w:hAnsi="Calibri" w:cs="Calibri"/>
                <w:sz w:val="22"/>
                <w:szCs w:val="22"/>
                <w:lang w:eastAsia="en-GB"/>
              </w:rPr>
              <w:t>12</w:t>
            </w:r>
          </w:p>
        </w:tc>
      </w:tr>
    </w:tbl>
    <w:p w14:paraId="2EC5A78F" w14:textId="58B13C9F" w:rsidR="009B54CC" w:rsidRDefault="009B54CC" w:rsidP="007D6A97">
      <w:pPr>
        <w:rPr>
          <w:lang w:eastAsia="en-GB"/>
        </w:rPr>
      </w:pPr>
    </w:p>
    <w:p w14:paraId="7F131DA1" w14:textId="25A5A630" w:rsidR="00A140D2" w:rsidRDefault="00A140D2" w:rsidP="00A140D2">
      <w:pPr>
        <w:pStyle w:val="Heading2"/>
        <w:rPr>
          <w:lang w:eastAsia="en-GB"/>
        </w:rPr>
      </w:pPr>
      <w:bookmarkStart w:id="87" w:name="_Toc1308113"/>
      <w:r>
        <w:rPr>
          <w:lang w:eastAsia="en-GB"/>
        </w:rPr>
        <w:lastRenderedPageBreak/>
        <w:t>4.5 Correlation</w:t>
      </w:r>
      <w:r w:rsidR="00A20F8A">
        <w:rPr>
          <w:lang w:eastAsia="en-GB"/>
        </w:rPr>
        <w:t xml:space="preserve"> Methods</w:t>
      </w:r>
      <w:bookmarkEnd w:id="87"/>
    </w:p>
    <w:p w14:paraId="7BBDA60E" w14:textId="1BA08C16" w:rsidR="00A56E53" w:rsidRDefault="00A56E53">
      <w:pPr>
        <w:rPr>
          <w:lang w:eastAsia="en-GB"/>
        </w:rPr>
      </w:pPr>
    </w:p>
    <w:p w14:paraId="792AF2C5" w14:textId="07A55773" w:rsidR="001F0186" w:rsidRDefault="001F0186" w:rsidP="001F0186">
      <w:pPr>
        <w:pStyle w:val="Heading3"/>
        <w:rPr>
          <w:lang w:eastAsia="en-GB"/>
        </w:rPr>
      </w:pPr>
      <w:bookmarkStart w:id="88" w:name="_Toc1308114"/>
      <w:r>
        <w:rPr>
          <w:lang w:eastAsia="en-GB"/>
        </w:rPr>
        <w:t>4.5.1 Types of Correlation</w:t>
      </w:r>
      <w:bookmarkEnd w:id="88"/>
    </w:p>
    <w:p w14:paraId="6D189018" w14:textId="130A7A75" w:rsidR="00DD683C" w:rsidRPr="00DD683C" w:rsidRDefault="00987DBB" w:rsidP="00DD683C">
      <w:pPr>
        <w:rPr>
          <w:lang w:eastAsia="en-GB"/>
        </w:rPr>
      </w:pPr>
      <w:r>
        <w:rPr>
          <w:lang w:eastAsia="en-GB"/>
        </w:rPr>
        <w:t>To determine whether any correlations exist, both Spearman’s rank correlation and Pearson’s correlation will be used. Spearman’s rank correlation is computed on rank and therefore depicts a monotonic relationship where the variable’s relationship changes in the same direction, but not always at the same rate. On the other hand, Pearson’s correlation is calculated on true values and instead gives information about</w:t>
      </w:r>
      <w:r w:rsidR="003C0694">
        <w:rPr>
          <w:lang w:eastAsia="en-GB"/>
        </w:rPr>
        <w:t xml:space="preserve"> whether linear variables increase or decrease at similar rates. To explore this dataset </w:t>
      </w:r>
      <w:r w:rsidR="00515902">
        <w:rPr>
          <w:lang w:eastAsia="en-GB"/>
        </w:rPr>
        <w:t>fully both Spearman’s and Pearson’s correlations will be calculated since the relationship between them also gives some information about the data.</w:t>
      </w:r>
    </w:p>
    <w:p w14:paraId="78BBFCA0" w14:textId="69A37EC7" w:rsidR="001F0186" w:rsidRDefault="001F0186" w:rsidP="001F0186">
      <w:pPr>
        <w:rPr>
          <w:lang w:eastAsia="en-GB"/>
        </w:rPr>
      </w:pPr>
    </w:p>
    <w:p w14:paraId="40438923" w14:textId="21DEA21A" w:rsidR="00B75849" w:rsidRDefault="00B75849" w:rsidP="001F0186">
      <w:pPr>
        <w:rPr>
          <w:lang w:eastAsia="en-GB"/>
        </w:rPr>
      </w:pPr>
      <w:r>
        <w:rPr>
          <w:lang w:eastAsia="en-GB"/>
        </w:rPr>
        <w:t>Both correlation types were calculated using Microsoft Excel. For Spearman’s Rank, the difference between the ranks was squared and summed for each index.</w:t>
      </w:r>
    </w:p>
    <w:p w14:paraId="25DB4001" w14:textId="77777777" w:rsidR="00B75849" w:rsidRDefault="00B75849" w:rsidP="001F0186">
      <w:pPr>
        <w:rPr>
          <w:lang w:eastAsia="en-GB"/>
        </w:rPr>
      </w:pPr>
    </w:p>
    <w:p w14:paraId="683B3A67" w14:textId="126DE00C" w:rsidR="00A20F8A" w:rsidRPr="00A20F8A" w:rsidRDefault="001F0186" w:rsidP="00A20F8A">
      <w:pPr>
        <w:pStyle w:val="Heading3"/>
        <w:rPr>
          <w:lang w:eastAsia="en-GB"/>
        </w:rPr>
      </w:pPr>
      <w:bookmarkStart w:id="89" w:name="_Toc1308115"/>
      <w:r>
        <w:rPr>
          <w:lang w:eastAsia="en-GB"/>
        </w:rPr>
        <w:t>4.5.</w:t>
      </w:r>
      <w:r w:rsidR="00A20F8A">
        <w:rPr>
          <w:lang w:eastAsia="en-GB"/>
        </w:rPr>
        <w:t>2</w:t>
      </w:r>
      <w:r>
        <w:rPr>
          <w:lang w:eastAsia="en-GB"/>
        </w:rPr>
        <w:t xml:space="preserve"> The FOTN Overlap Problem</w:t>
      </w:r>
      <w:bookmarkEnd w:id="89"/>
    </w:p>
    <w:p w14:paraId="32DEF248" w14:textId="0DE2862B" w:rsidR="00A56E53" w:rsidRDefault="00175030">
      <w:pPr>
        <w:rPr>
          <w:lang w:eastAsia="en-GB"/>
        </w:rPr>
      </w:pPr>
      <w:r>
        <w:rPr>
          <w:lang w:eastAsia="en-GB"/>
        </w:rPr>
        <w:t xml:space="preserve">As briefly </w:t>
      </w:r>
      <w:proofErr w:type="gramStart"/>
      <w:r>
        <w:rPr>
          <w:lang w:eastAsia="en-GB"/>
        </w:rPr>
        <w:t>mentioned</w:t>
      </w:r>
      <w:proofErr w:type="gramEnd"/>
      <w:r>
        <w:rPr>
          <w:lang w:eastAsia="en-GB"/>
        </w:rPr>
        <w:t xml:space="preserve"> when covering the freedom indexes in an earlier chapter, there </w:t>
      </w:r>
      <w:r w:rsidR="00041855">
        <w:rPr>
          <w:lang w:eastAsia="en-GB"/>
        </w:rPr>
        <w:t>is a feature</w:t>
      </w:r>
      <w:r>
        <w:rPr>
          <w:lang w:eastAsia="en-GB"/>
        </w:rPr>
        <w:t xml:space="preserve"> of malicious routing that </w:t>
      </w:r>
      <w:r w:rsidR="00041855">
        <w:rPr>
          <w:lang w:eastAsia="en-GB"/>
        </w:rPr>
        <w:t>is</w:t>
      </w:r>
      <w:r>
        <w:rPr>
          <w:lang w:eastAsia="en-GB"/>
        </w:rPr>
        <w:t xml:space="preserve"> shared with the Freedom of the Net index. While Freedom House do not publish their raw datasets, many of their analyses at the individual country level use a feature dubbed “</w:t>
      </w:r>
      <w:r>
        <w:t>Blogger or ICT user arrested, imprisoned, or in prolonged detention for political or social content</w:t>
      </w:r>
      <w:r>
        <w:rPr>
          <w:lang w:eastAsia="en-GB"/>
        </w:rPr>
        <w:t>”</w:t>
      </w:r>
      <w:r w:rsidR="00041855">
        <w:rPr>
          <w:lang w:eastAsia="en-GB"/>
        </w:rPr>
        <w:t xml:space="preserve">. This description is very similar to the “Citizens arrested over social media posts” feature of malicious routing and it is plausible that similar sources were used to compile both features. The exact methods that Freedom House used to gather data for this feature are unknown, so it is impossible to accurately determine the degree to which these features overlap. However, in the interest of reliability, when analysing the FOTN index, the normal malicious routing definition will be used and then compared to a recompiled malicious routing definition without the “Citizens arrested over social media posts” feature. If the difference between the </w:t>
      </w:r>
      <w:r w:rsidR="00B33A8E">
        <w:rPr>
          <w:lang w:eastAsia="en-GB"/>
        </w:rPr>
        <w:t xml:space="preserve">two correlations equals the weighting of the feature, then it likely that original datasets were very similar if not the same. Assuming the correlation holds for both datasets, then no further action will need to be taken as the relationship has maintained consistency. </w:t>
      </w:r>
      <w:r w:rsidR="00A56E53">
        <w:rPr>
          <w:lang w:eastAsia="en-GB"/>
        </w:rPr>
        <w:br w:type="page"/>
      </w:r>
    </w:p>
    <w:p w14:paraId="3C9A9FC6" w14:textId="764745D6" w:rsidR="00A56E53" w:rsidRDefault="00A56E53" w:rsidP="00A56E53">
      <w:pPr>
        <w:rPr>
          <w:sz w:val="72"/>
          <w:szCs w:val="56"/>
          <w:lang w:eastAsia="en-GB"/>
        </w:rPr>
      </w:pPr>
      <w:r w:rsidRPr="004A5C9B">
        <w:rPr>
          <w:sz w:val="72"/>
          <w:szCs w:val="56"/>
          <w:lang w:eastAsia="en-GB"/>
        </w:rPr>
        <w:lastRenderedPageBreak/>
        <w:t xml:space="preserve">Chapter </w:t>
      </w:r>
      <w:r>
        <w:rPr>
          <w:sz w:val="72"/>
          <w:szCs w:val="56"/>
          <w:lang w:eastAsia="en-GB"/>
        </w:rPr>
        <w:t>5</w:t>
      </w:r>
    </w:p>
    <w:p w14:paraId="12F036CA" w14:textId="0C1F62E5" w:rsidR="00A56E53" w:rsidRDefault="00A20F8A" w:rsidP="00A56E53">
      <w:pPr>
        <w:pStyle w:val="Heading1"/>
        <w:rPr>
          <w:rFonts w:eastAsia="Times New Roman"/>
          <w:lang w:eastAsia="en-GB"/>
        </w:rPr>
      </w:pPr>
      <w:bookmarkStart w:id="90" w:name="_Toc1308116"/>
      <w:r>
        <w:rPr>
          <w:rFonts w:eastAsia="Times New Roman"/>
          <w:lang w:eastAsia="en-GB"/>
        </w:rPr>
        <w:t>Results</w:t>
      </w:r>
      <w:bookmarkEnd w:id="90"/>
    </w:p>
    <w:p w14:paraId="24729E47" w14:textId="77777777" w:rsidR="00A56E53" w:rsidRDefault="00A56E53" w:rsidP="00A56E53">
      <w:pPr>
        <w:rPr>
          <w:lang w:eastAsia="en-GB"/>
        </w:rPr>
      </w:pPr>
    </w:p>
    <w:p w14:paraId="5C2EDACA" w14:textId="3F142776" w:rsidR="00A56E53" w:rsidRDefault="00A56E53" w:rsidP="00A56E53">
      <w:pPr>
        <w:pStyle w:val="Heading2"/>
        <w:rPr>
          <w:lang w:eastAsia="en-GB"/>
        </w:rPr>
      </w:pPr>
      <w:bookmarkStart w:id="91" w:name="_Toc1308117"/>
      <w:r>
        <w:rPr>
          <w:lang w:eastAsia="en-GB"/>
        </w:rPr>
        <w:t>5.1 Chapter Overview</w:t>
      </w:r>
      <w:bookmarkEnd w:id="91"/>
    </w:p>
    <w:p w14:paraId="033AA28D" w14:textId="77777777" w:rsidR="00B75849" w:rsidRPr="00B75849" w:rsidRDefault="00B75849" w:rsidP="00B75849">
      <w:pPr>
        <w:rPr>
          <w:lang w:eastAsia="en-GB"/>
        </w:rPr>
      </w:pPr>
    </w:p>
    <w:p w14:paraId="0C8C5ECA" w14:textId="02AFDA56" w:rsidR="00A56E53" w:rsidRDefault="00957293" w:rsidP="00A56E53">
      <w:pPr>
        <w:rPr>
          <w:lang w:eastAsia="en-GB"/>
        </w:rPr>
      </w:pPr>
      <w:r>
        <w:rPr>
          <w:lang w:eastAsia="en-GB"/>
        </w:rPr>
        <w:t xml:space="preserve">In this chapter, the results from </w:t>
      </w:r>
      <w:r w:rsidR="00F35F8E">
        <w:rPr>
          <w:lang w:eastAsia="en-GB"/>
        </w:rPr>
        <w:t xml:space="preserve">calculating Spearman’s ranks and Pearson’s correlations will be given and explained. Each index that is being compared will warrant its own section where the specific correlations will be detailed. The picture of the results as a whole will not be considered here, but preliminary analysis of each individual result will be explored in preparation </w:t>
      </w:r>
      <w:r w:rsidR="00304601">
        <w:rPr>
          <w:lang w:eastAsia="en-GB"/>
        </w:rPr>
        <w:t>for</w:t>
      </w:r>
      <w:r w:rsidR="00F35F8E">
        <w:rPr>
          <w:lang w:eastAsia="en-GB"/>
        </w:rPr>
        <w:t xml:space="preserve"> </w:t>
      </w:r>
      <w:r w:rsidR="00304601">
        <w:rPr>
          <w:lang w:eastAsia="en-GB"/>
        </w:rPr>
        <w:t>in-depth analysis in the following chapter.</w:t>
      </w:r>
    </w:p>
    <w:p w14:paraId="2F57BA09" w14:textId="5388A5DD" w:rsidR="00387594" w:rsidRDefault="00387594" w:rsidP="00A56E53">
      <w:pPr>
        <w:rPr>
          <w:lang w:eastAsia="en-GB"/>
        </w:rPr>
      </w:pPr>
    </w:p>
    <w:p w14:paraId="3C5001C7" w14:textId="7B7AB60A" w:rsidR="00387594" w:rsidRDefault="00387594" w:rsidP="00387594">
      <w:pPr>
        <w:pStyle w:val="Heading2"/>
        <w:rPr>
          <w:lang w:eastAsia="en-GB"/>
        </w:rPr>
      </w:pPr>
      <w:bookmarkStart w:id="92" w:name="_Toc1308118"/>
      <w:r>
        <w:rPr>
          <w:lang w:eastAsia="en-GB"/>
        </w:rPr>
        <w:t>5.2 Correlations</w:t>
      </w:r>
      <w:bookmarkEnd w:id="92"/>
    </w:p>
    <w:p w14:paraId="2DA68E07" w14:textId="77777777" w:rsidR="00B75849" w:rsidRPr="00B75849" w:rsidRDefault="00B75849" w:rsidP="00B75849">
      <w:pPr>
        <w:rPr>
          <w:lang w:eastAsia="en-GB"/>
        </w:rPr>
      </w:pPr>
    </w:p>
    <w:p w14:paraId="548594BF" w14:textId="21379E0F" w:rsidR="00CE0B9A" w:rsidRDefault="00CE0B9A" w:rsidP="00253CCD">
      <w:pPr>
        <w:pStyle w:val="Heading3"/>
        <w:rPr>
          <w:lang w:eastAsia="en-GB"/>
        </w:rPr>
      </w:pPr>
      <w:r>
        <w:rPr>
          <w:lang w:eastAsia="en-GB"/>
        </w:rPr>
        <w:t>5.2.1 Freedom o</w:t>
      </w:r>
      <w:r w:rsidR="0073338C">
        <w:rPr>
          <w:lang w:eastAsia="en-GB"/>
        </w:rPr>
        <w:t>f</w:t>
      </w:r>
      <w:r>
        <w:rPr>
          <w:lang w:eastAsia="en-GB"/>
        </w:rPr>
        <w:t xml:space="preserve"> the Net Index</w:t>
      </w:r>
      <w:r w:rsidR="00253CCD">
        <w:rPr>
          <w:lang w:eastAsia="en-GB"/>
        </w:rPr>
        <w:t xml:space="preserve"> (With Overlapping Features)</w:t>
      </w:r>
    </w:p>
    <w:p w14:paraId="6DB77C4A" w14:textId="77777777" w:rsidR="00243EAF" w:rsidRPr="00243EAF" w:rsidRDefault="00243EAF" w:rsidP="00243EAF">
      <w:pPr>
        <w:rPr>
          <w:lang w:eastAsia="en-GB"/>
        </w:rPr>
      </w:pPr>
    </w:p>
    <w:tbl>
      <w:tblPr>
        <w:tblStyle w:val="TableGrid"/>
        <w:tblW w:w="0" w:type="auto"/>
        <w:tblLook w:val="04A0" w:firstRow="1" w:lastRow="0" w:firstColumn="1" w:lastColumn="0" w:noHBand="0" w:noVBand="1"/>
      </w:tblPr>
      <w:tblGrid>
        <w:gridCol w:w="4247"/>
        <w:gridCol w:w="4247"/>
      </w:tblGrid>
      <w:tr w:rsidR="00243EAF" w14:paraId="1D051395" w14:textId="77777777" w:rsidTr="00243EAF">
        <w:tc>
          <w:tcPr>
            <w:tcW w:w="4247" w:type="dxa"/>
          </w:tcPr>
          <w:p w14:paraId="769E98E4" w14:textId="066139D0" w:rsidR="00243EAF" w:rsidRDefault="00243EAF" w:rsidP="00CE0B9A">
            <w:pPr>
              <w:rPr>
                <w:lang w:eastAsia="en-GB"/>
              </w:rPr>
            </w:pPr>
            <w:r>
              <w:rPr>
                <w:lang w:eastAsia="en-GB"/>
              </w:rPr>
              <w:t>Spearman’s Rank Correlation Coefficient</w:t>
            </w:r>
          </w:p>
        </w:tc>
        <w:tc>
          <w:tcPr>
            <w:tcW w:w="4247" w:type="dxa"/>
          </w:tcPr>
          <w:p w14:paraId="3D5C67C0" w14:textId="600B8D72" w:rsidR="00243EAF" w:rsidRPr="00243EAF" w:rsidRDefault="00243EAF" w:rsidP="00CE0B9A">
            <w:pPr>
              <w:rPr>
                <w:rFonts w:ascii="Calibri" w:hAnsi="Calibri" w:cs="Calibri"/>
                <w:sz w:val="22"/>
                <w:szCs w:val="22"/>
              </w:rPr>
            </w:pPr>
            <w:r>
              <w:rPr>
                <w:rFonts w:ascii="Calibri" w:hAnsi="Calibri" w:cs="Calibri"/>
                <w:sz w:val="22"/>
                <w:szCs w:val="22"/>
              </w:rPr>
              <w:t>0.412774725</w:t>
            </w:r>
          </w:p>
        </w:tc>
      </w:tr>
      <w:tr w:rsidR="00243EAF" w14:paraId="31C700E2" w14:textId="77777777" w:rsidTr="00243EAF">
        <w:tc>
          <w:tcPr>
            <w:tcW w:w="4247" w:type="dxa"/>
          </w:tcPr>
          <w:p w14:paraId="66CD0502" w14:textId="21146E1C" w:rsidR="00243EAF" w:rsidRDefault="00243EAF" w:rsidP="00CE0B9A">
            <w:pPr>
              <w:rPr>
                <w:lang w:eastAsia="en-GB"/>
              </w:rPr>
            </w:pPr>
            <w:r>
              <w:rPr>
                <w:lang w:eastAsia="en-GB"/>
              </w:rPr>
              <w:t>Pearson’s Correlation Coefficient</w:t>
            </w:r>
          </w:p>
        </w:tc>
        <w:tc>
          <w:tcPr>
            <w:tcW w:w="4247" w:type="dxa"/>
          </w:tcPr>
          <w:p w14:paraId="6245FB4F" w14:textId="69D81201" w:rsidR="00243EAF" w:rsidRPr="00243EAF" w:rsidRDefault="00243EAF" w:rsidP="00CE0B9A">
            <w:pPr>
              <w:rPr>
                <w:rFonts w:ascii="Calibri" w:hAnsi="Calibri" w:cs="Calibri"/>
                <w:sz w:val="22"/>
                <w:szCs w:val="22"/>
              </w:rPr>
            </w:pPr>
            <w:r>
              <w:rPr>
                <w:rFonts w:ascii="Calibri" w:hAnsi="Calibri" w:cs="Calibri"/>
                <w:sz w:val="22"/>
                <w:szCs w:val="22"/>
              </w:rPr>
              <w:t>0.457331</w:t>
            </w:r>
          </w:p>
        </w:tc>
      </w:tr>
    </w:tbl>
    <w:p w14:paraId="23A841B9" w14:textId="3D80E759" w:rsidR="00CE0B9A" w:rsidRDefault="00CE0B9A" w:rsidP="00CE0B9A">
      <w:pPr>
        <w:rPr>
          <w:lang w:eastAsia="en-GB"/>
        </w:rPr>
      </w:pPr>
    </w:p>
    <w:p w14:paraId="13159C26" w14:textId="77777777" w:rsidR="00B75849" w:rsidRDefault="00B75849" w:rsidP="00CE0B9A">
      <w:pPr>
        <w:rPr>
          <w:lang w:eastAsia="en-GB"/>
        </w:rPr>
      </w:pPr>
    </w:p>
    <w:p w14:paraId="40F0B4D4" w14:textId="50141F66" w:rsidR="00253CCD" w:rsidRDefault="00253CCD" w:rsidP="00253CCD">
      <w:pPr>
        <w:pStyle w:val="Heading3"/>
        <w:rPr>
          <w:lang w:eastAsia="en-GB"/>
        </w:rPr>
      </w:pPr>
      <w:r>
        <w:rPr>
          <w:lang w:eastAsia="en-GB"/>
        </w:rPr>
        <w:t>5.2.2 Freedom of the Net Index (Without Overlapping Features)</w:t>
      </w:r>
    </w:p>
    <w:p w14:paraId="17F4BA84" w14:textId="77777777" w:rsidR="00253CCD" w:rsidRDefault="00253CCD" w:rsidP="00CE0B9A">
      <w:pPr>
        <w:rPr>
          <w:lang w:eastAsia="en-GB"/>
        </w:rPr>
      </w:pPr>
    </w:p>
    <w:p w14:paraId="08EE23FC" w14:textId="437A310C" w:rsidR="00CE0B9A" w:rsidRDefault="00CE0B9A" w:rsidP="00CE0B9A">
      <w:pPr>
        <w:pStyle w:val="Heading3"/>
        <w:rPr>
          <w:lang w:eastAsia="en-GB"/>
        </w:rPr>
      </w:pPr>
      <w:r>
        <w:rPr>
          <w:lang w:eastAsia="en-GB"/>
        </w:rPr>
        <w:t>5.2.</w:t>
      </w:r>
      <w:r w:rsidR="00253CCD">
        <w:rPr>
          <w:lang w:eastAsia="en-GB"/>
        </w:rPr>
        <w:t>3</w:t>
      </w:r>
      <w:r>
        <w:rPr>
          <w:lang w:eastAsia="en-GB"/>
        </w:rPr>
        <w:t xml:space="preserve"> Freedom of the Press Index</w:t>
      </w:r>
    </w:p>
    <w:p w14:paraId="6CFC89E6" w14:textId="332810BB"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243EAF" w14:paraId="1FEC311B" w14:textId="77777777" w:rsidTr="00243EAF">
        <w:tc>
          <w:tcPr>
            <w:tcW w:w="4247" w:type="dxa"/>
          </w:tcPr>
          <w:p w14:paraId="4AFA7E44" w14:textId="3F29DE2E" w:rsidR="00243EAF" w:rsidRDefault="00243EAF" w:rsidP="00243EAF">
            <w:pPr>
              <w:rPr>
                <w:lang w:eastAsia="en-GB"/>
              </w:rPr>
            </w:pPr>
            <w:r>
              <w:rPr>
                <w:lang w:eastAsia="en-GB"/>
              </w:rPr>
              <w:t>Spearman’s Rank Correlation Coefficient</w:t>
            </w:r>
          </w:p>
        </w:tc>
        <w:tc>
          <w:tcPr>
            <w:tcW w:w="4247" w:type="dxa"/>
          </w:tcPr>
          <w:p w14:paraId="5FFA49C0" w14:textId="1F3E2E8A" w:rsidR="00243EAF" w:rsidRPr="00243EAF" w:rsidRDefault="00D47B8B" w:rsidP="00243EAF">
            <w:pPr>
              <w:rPr>
                <w:rFonts w:ascii="Calibri" w:hAnsi="Calibri" w:cs="Calibri"/>
                <w:sz w:val="22"/>
                <w:szCs w:val="22"/>
              </w:rPr>
            </w:pPr>
            <w:r>
              <w:rPr>
                <w:rFonts w:ascii="Calibri" w:hAnsi="Calibri" w:cs="Calibri"/>
                <w:sz w:val="22"/>
                <w:szCs w:val="22"/>
              </w:rPr>
              <w:t>0.267811355</w:t>
            </w:r>
          </w:p>
        </w:tc>
      </w:tr>
      <w:tr w:rsidR="00243EAF" w14:paraId="559D3C69" w14:textId="77777777" w:rsidTr="00243EAF">
        <w:tc>
          <w:tcPr>
            <w:tcW w:w="4247" w:type="dxa"/>
          </w:tcPr>
          <w:p w14:paraId="2EDA28B8" w14:textId="443D6A3F" w:rsidR="00243EAF" w:rsidRDefault="00243EAF" w:rsidP="00243EAF">
            <w:pPr>
              <w:rPr>
                <w:lang w:eastAsia="en-GB"/>
              </w:rPr>
            </w:pPr>
            <w:r>
              <w:rPr>
                <w:lang w:eastAsia="en-GB"/>
              </w:rPr>
              <w:t>Pearson’s Correlation Coefficient</w:t>
            </w:r>
          </w:p>
        </w:tc>
        <w:tc>
          <w:tcPr>
            <w:tcW w:w="4247" w:type="dxa"/>
          </w:tcPr>
          <w:p w14:paraId="6CD8D62C" w14:textId="4597A1D1" w:rsidR="00243EAF" w:rsidRPr="00243EAF" w:rsidRDefault="00D47B8B" w:rsidP="00243EAF">
            <w:pPr>
              <w:rPr>
                <w:rFonts w:ascii="Calibri" w:hAnsi="Calibri" w:cs="Calibri"/>
                <w:sz w:val="22"/>
                <w:szCs w:val="22"/>
              </w:rPr>
            </w:pPr>
            <w:r>
              <w:rPr>
                <w:rFonts w:ascii="Calibri" w:hAnsi="Calibri" w:cs="Calibri"/>
                <w:sz w:val="22"/>
                <w:szCs w:val="22"/>
              </w:rPr>
              <w:t>0.263051</w:t>
            </w:r>
          </w:p>
        </w:tc>
      </w:tr>
    </w:tbl>
    <w:p w14:paraId="23169480" w14:textId="344BBFAD" w:rsidR="00243EAF" w:rsidRDefault="00243EAF" w:rsidP="00CE0B9A">
      <w:pPr>
        <w:rPr>
          <w:lang w:eastAsia="en-GB"/>
        </w:rPr>
      </w:pPr>
    </w:p>
    <w:p w14:paraId="59052D22" w14:textId="77777777" w:rsidR="00243EAF" w:rsidRDefault="00243EAF" w:rsidP="00CE0B9A">
      <w:pPr>
        <w:rPr>
          <w:lang w:eastAsia="en-GB"/>
        </w:rPr>
      </w:pPr>
    </w:p>
    <w:p w14:paraId="2F431B31" w14:textId="5D0B52FB" w:rsidR="00CE0B9A" w:rsidRPr="00D15E94" w:rsidRDefault="00CE0B9A" w:rsidP="00CE0B9A">
      <w:pPr>
        <w:pStyle w:val="Heading3"/>
        <w:rPr>
          <w:lang w:eastAsia="en-GB"/>
        </w:rPr>
      </w:pPr>
      <w:r>
        <w:rPr>
          <w:lang w:eastAsia="en-GB"/>
        </w:rPr>
        <w:t>5.2.</w:t>
      </w:r>
      <w:r w:rsidR="00253CCD">
        <w:rPr>
          <w:lang w:eastAsia="en-GB"/>
        </w:rPr>
        <w:t>4</w:t>
      </w:r>
      <w:r>
        <w:rPr>
          <w:lang w:eastAsia="en-GB"/>
        </w:rPr>
        <w:t xml:space="preserve"> The Human Freedom Index</w:t>
      </w:r>
    </w:p>
    <w:p w14:paraId="39020C0C" w14:textId="37C92C17" w:rsidR="00CE0B9A" w:rsidRDefault="00CE0B9A" w:rsidP="00CE0B9A">
      <w:pPr>
        <w:rPr>
          <w:lang w:eastAsia="en-GB"/>
        </w:rPr>
      </w:pPr>
    </w:p>
    <w:tbl>
      <w:tblPr>
        <w:tblStyle w:val="TableGrid"/>
        <w:tblW w:w="8494" w:type="dxa"/>
        <w:tblLook w:val="04A0" w:firstRow="1" w:lastRow="0" w:firstColumn="1" w:lastColumn="0" w:noHBand="0" w:noVBand="1"/>
      </w:tblPr>
      <w:tblGrid>
        <w:gridCol w:w="4247"/>
        <w:gridCol w:w="4247"/>
      </w:tblGrid>
      <w:tr w:rsidR="00D47B8B" w14:paraId="75356FD8" w14:textId="77777777" w:rsidTr="00A73FBD">
        <w:tc>
          <w:tcPr>
            <w:tcW w:w="4247" w:type="dxa"/>
          </w:tcPr>
          <w:p w14:paraId="3E193CB1" w14:textId="77777777" w:rsidR="00D47B8B" w:rsidRDefault="00D47B8B" w:rsidP="00A73FBD">
            <w:pPr>
              <w:rPr>
                <w:lang w:eastAsia="en-GB"/>
              </w:rPr>
            </w:pPr>
            <w:r>
              <w:rPr>
                <w:lang w:eastAsia="en-GB"/>
              </w:rPr>
              <w:t>Spearman’s Rank Correlation Coefficient</w:t>
            </w:r>
          </w:p>
        </w:tc>
        <w:tc>
          <w:tcPr>
            <w:tcW w:w="4247" w:type="dxa"/>
          </w:tcPr>
          <w:p w14:paraId="693A1B47" w14:textId="77777777" w:rsidR="00D47B8B" w:rsidRPr="00243EAF" w:rsidRDefault="00D47B8B" w:rsidP="00A73FBD">
            <w:pPr>
              <w:rPr>
                <w:rFonts w:ascii="Calibri" w:hAnsi="Calibri" w:cs="Calibri"/>
                <w:sz w:val="22"/>
                <w:szCs w:val="22"/>
              </w:rPr>
            </w:pPr>
            <w:r>
              <w:rPr>
                <w:rFonts w:ascii="Calibri" w:hAnsi="Calibri" w:cs="Calibri"/>
                <w:sz w:val="22"/>
                <w:szCs w:val="22"/>
              </w:rPr>
              <w:t>0.056663141</w:t>
            </w:r>
          </w:p>
        </w:tc>
      </w:tr>
      <w:tr w:rsidR="00D47B8B" w14:paraId="13B78A11" w14:textId="77777777" w:rsidTr="00A73FBD">
        <w:tc>
          <w:tcPr>
            <w:tcW w:w="4247" w:type="dxa"/>
          </w:tcPr>
          <w:p w14:paraId="1E10B7BE" w14:textId="77777777" w:rsidR="00D47B8B" w:rsidRDefault="00D47B8B" w:rsidP="00A73FBD">
            <w:pPr>
              <w:rPr>
                <w:lang w:eastAsia="en-GB"/>
              </w:rPr>
            </w:pPr>
            <w:r>
              <w:rPr>
                <w:lang w:eastAsia="en-GB"/>
              </w:rPr>
              <w:t>Pearson’s Correlation Coefficient</w:t>
            </w:r>
          </w:p>
        </w:tc>
        <w:tc>
          <w:tcPr>
            <w:tcW w:w="4247" w:type="dxa"/>
          </w:tcPr>
          <w:p w14:paraId="0265BAAF" w14:textId="77777777" w:rsidR="00D47B8B" w:rsidRPr="00243EAF" w:rsidRDefault="00D47B8B" w:rsidP="00A73FBD">
            <w:pPr>
              <w:rPr>
                <w:rFonts w:ascii="Calibri" w:hAnsi="Calibri" w:cs="Calibri"/>
                <w:sz w:val="22"/>
                <w:szCs w:val="22"/>
              </w:rPr>
            </w:pPr>
            <w:r>
              <w:rPr>
                <w:rFonts w:ascii="Calibri" w:hAnsi="Calibri" w:cs="Calibri"/>
                <w:sz w:val="22"/>
                <w:szCs w:val="22"/>
              </w:rPr>
              <w:t>-0.12923</w:t>
            </w:r>
          </w:p>
        </w:tc>
      </w:tr>
    </w:tbl>
    <w:p w14:paraId="3BAD4B31" w14:textId="022A72AB" w:rsidR="00D47B8B" w:rsidRDefault="00D47B8B" w:rsidP="00CE0B9A">
      <w:pPr>
        <w:rPr>
          <w:lang w:eastAsia="en-GB"/>
        </w:rPr>
      </w:pPr>
    </w:p>
    <w:p w14:paraId="317DB1C2" w14:textId="77777777" w:rsidR="00D47B8B" w:rsidRDefault="00D47B8B" w:rsidP="00CE0B9A">
      <w:pPr>
        <w:rPr>
          <w:lang w:eastAsia="en-GB"/>
        </w:rPr>
      </w:pPr>
    </w:p>
    <w:p w14:paraId="2F2C5EE9" w14:textId="27D5CC03" w:rsidR="00BE5527" w:rsidRDefault="00CE0B9A" w:rsidP="00BE5527">
      <w:pPr>
        <w:pStyle w:val="Heading3"/>
        <w:rPr>
          <w:lang w:eastAsia="en-GB"/>
        </w:rPr>
      </w:pPr>
      <w:r>
        <w:rPr>
          <w:lang w:eastAsia="en-GB"/>
        </w:rPr>
        <w:t>5.2.</w:t>
      </w:r>
      <w:r w:rsidR="00253CCD">
        <w:rPr>
          <w:lang w:eastAsia="en-GB"/>
        </w:rPr>
        <w:t>5</w:t>
      </w:r>
      <w:r>
        <w:rPr>
          <w:lang w:eastAsia="en-GB"/>
        </w:rPr>
        <w:t xml:space="preserve"> State of World Liberty Index</w:t>
      </w:r>
    </w:p>
    <w:p w14:paraId="500064F6" w14:textId="3A2E01FE" w:rsidR="00D47B8B" w:rsidRDefault="00D47B8B" w:rsidP="00D47B8B">
      <w:pPr>
        <w:rPr>
          <w:lang w:eastAsia="en-GB"/>
        </w:rPr>
      </w:pPr>
    </w:p>
    <w:tbl>
      <w:tblPr>
        <w:tblStyle w:val="TableGrid"/>
        <w:tblW w:w="8494" w:type="dxa"/>
        <w:tblLook w:val="04A0" w:firstRow="1" w:lastRow="0" w:firstColumn="1" w:lastColumn="0" w:noHBand="0" w:noVBand="1"/>
      </w:tblPr>
      <w:tblGrid>
        <w:gridCol w:w="4247"/>
        <w:gridCol w:w="4247"/>
      </w:tblGrid>
      <w:tr w:rsidR="00D47B8B" w14:paraId="70464DA7" w14:textId="77777777" w:rsidTr="00A73FBD">
        <w:tc>
          <w:tcPr>
            <w:tcW w:w="4247" w:type="dxa"/>
          </w:tcPr>
          <w:p w14:paraId="6BF799EF" w14:textId="77777777" w:rsidR="00D47B8B" w:rsidRDefault="00D47B8B" w:rsidP="00A73FBD">
            <w:pPr>
              <w:rPr>
                <w:lang w:eastAsia="en-GB"/>
              </w:rPr>
            </w:pPr>
            <w:r>
              <w:rPr>
                <w:lang w:eastAsia="en-GB"/>
              </w:rPr>
              <w:t>Spearman’s Rank Correlation Coefficient</w:t>
            </w:r>
          </w:p>
        </w:tc>
        <w:tc>
          <w:tcPr>
            <w:tcW w:w="4247" w:type="dxa"/>
          </w:tcPr>
          <w:p w14:paraId="14D952B3" w14:textId="3804298B" w:rsidR="00D47B8B" w:rsidRPr="00243EAF" w:rsidRDefault="00D47B8B" w:rsidP="00A73FBD">
            <w:pPr>
              <w:rPr>
                <w:rFonts w:ascii="Calibri" w:hAnsi="Calibri" w:cs="Calibri"/>
                <w:sz w:val="22"/>
                <w:szCs w:val="22"/>
              </w:rPr>
            </w:pPr>
            <w:r>
              <w:rPr>
                <w:rFonts w:ascii="Calibri" w:hAnsi="Calibri" w:cs="Calibri"/>
                <w:sz w:val="22"/>
                <w:szCs w:val="22"/>
              </w:rPr>
              <w:t>0.126272081</w:t>
            </w:r>
          </w:p>
        </w:tc>
      </w:tr>
      <w:tr w:rsidR="00D47B8B" w14:paraId="5F70AE6A" w14:textId="77777777" w:rsidTr="00A73FBD">
        <w:tc>
          <w:tcPr>
            <w:tcW w:w="4247" w:type="dxa"/>
          </w:tcPr>
          <w:p w14:paraId="541DFB73" w14:textId="77777777" w:rsidR="00D47B8B" w:rsidRDefault="00D47B8B" w:rsidP="00A73FBD">
            <w:pPr>
              <w:rPr>
                <w:lang w:eastAsia="en-GB"/>
              </w:rPr>
            </w:pPr>
            <w:r>
              <w:rPr>
                <w:lang w:eastAsia="en-GB"/>
              </w:rPr>
              <w:lastRenderedPageBreak/>
              <w:t>Pearson’s Correlation Coefficient</w:t>
            </w:r>
          </w:p>
        </w:tc>
        <w:tc>
          <w:tcPr>
            <w:tcW w:w="4247" w:type="dxa"/>
          </w:tcPr>
          <w:p w14:paraId="1D444751" w14:textId="50F8FBF9" w:rsidR="00D47B8B" w:rsidRPr="00243EAF" w:rsidRDefault="00D47B8B" w:rsidP="00A73FBD">
            <w:pPr>
              <w:rPr>
                <w:rFonts w:ascii="Calibri" w:hAnsi="Calibri" w:cs="Calibri"/>
                <w:sz w:val="22"/>
                <w:szCs w:val="22"/>
              </w:rPr>
            </w:pPr>
            <w:r>
              <w:rPr>
                <w:rFonts w:ascii="Calibri" w:hAnsi="Calibri" w:cs="Calibri"/>
                <w:sz w:val="22"/>
                <w:szCs w:val="22"/>
              </w:rPr>
              <w:t>-0.15598</w:t>
            </w:r>
          </w:p>
        </w:tc>
      </w:tr>
    </w:tbl>
    <w:p w14:paraId="120F31D6" w14:textId="77777777" w:rsidR="00D47B8B" w:rsidRPr="00D47B8B" w:rsidRDefault="00D47B8B" w:rsidP="00D47B8B">
      <w:pPr>
        <w:rPr>
          <w:lang w:eastAsia="en-GB"/>
        </w:rPr>
      </w:pPr>
    </w:p>
    <w:p w14:paraId="20E00011" w14:textId="77777777" w:rsidR="000A5C05" w:rsidRPr="000A5C05" w:rsidRDefault="000A5C05" w:rsidP="000A5C05">
      <w:pPr>
        <w:rPr>
          <w:lang w:eastAsia="en-GB"/>
        </w:rPr>
      </w:pPr>
    </w:p>
    <w:p w14:paraId="22DD4EC7" w14:textId="3598681D" w:rsidR="002861EC" w:rsidRDefault="002861EC">
      <w:pPr>
        <w:rPr>
          <w:lang w:eastAsia="en-GB"/>
        </w:rPr>
      </w:pPr>
      <w:r>
        <w:rPr>
          <w:lang w:eastAsia="en-GB"/>
        </w:rPr>
        <w:br w:type="page"/>
      </w:r>
    </w:p>
    <w:p w14:paraId="1F23E344" w14:textId="5C32E90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6</w:t>
      </w:r>
    </w:p>
    <w:p w14:paraId="63FB1E6D" w14:textId="14CF21D1" w:rsidR="002861EC" w:rsidRDefault="00F35F8E" w:rsidP="002861EC">
      <w:pPr>
        <w:pStyle w:val="Heading1"/>
        <w:rPr>
          <w:rFonts w:eastAsia="Times New Roman"/>
          <w:lang w:eastAsia="en-GB"/>
        </w:rPr>
      </w:pPr>
      <w:bookmarkStart w:id="93" w:name="_Toc1308119"/>
      <w:r>
        <w:rPr>
          <w:rFonts w:eastAsia="Times New Roman"/>
          <w:lang w:eastAsia="en-GB"/>
        </w:rPr>
        <w:t xml:space="preserve">Analysis &amp; </w:t>
      </w:r>
      <w:r w:rsidR="002861EC">
        <w:rPr>
          <w:rFonts w:eastAsia="Times New Roman"/>
          <w:lang w:eastAsia="en-GB"/>
        </w:rPr>
        <w:t>Findings</w:t>
      </w:r>
      <w:bookmarkEnd w:id="93"/>
    </w:p>
    <w:p w14:paraId="375E2E72" w14:textId="332892AC" w:rsidR="002861EC" w:rsidRDefault="002861EC" w:rsidP="002861EC">
      <w:pPr>
        <w:rPr>
          <w:lang w:eastAsia="en-GB"/>
        </w:rPr>
      </w:pPr>
    </w:p>
    <w:p w14:paraId="368FA05C" w14:textId="2EE820C3" w:rsidR="002861EC" w:rsidRDefault="00A56E53" w:rsidP="002861EC">
      <w:pPr>
        <w:pStyle w:val="Heading2"/>
        <w:rPr>
          <w:lang w:eastAsia="en-GB"/>
        </w:rPr>
      </w:pPr>
      <w:bookmarkStart w:id="94" w:name="_Toc1308120"/>
      <w:r>
        <w:rPr>
          <w:lang w:eastAsia="en-GB"/>
        </w:rPr>
        <w:t>6</w:t>
      </w:r>
      <w:r w:rsidR="002861EC">
        <w:rPr>
          <w:lang w:eastAsia="en-GB"/>
        </w:rPr>
        <w:t>.1 Chapter Overview</w:t>
      </w:r>
      <w:bookmarkEnd w:id="94"/>
    </w:p>
    <w:p w14:paraId="065671BC" w14:textId="4332EA9B" w:rsidR="002861EC" w:rsidRDefault="002861EC" w:rsidP="002861EC">
      <w:pPr>
        <w:rPr>
          <w:lang w:eastAsia="en-GB"/>
        </w:rPr>
      </w:pPr>
      <w:r>
        <w:rPr>
          <w:lang w:eastAsia="en-GB"/>
        </w:rPr>
        <w:t>Sample text</w:t>
      </w:r>
    </w:p>
    <w:p w14:paraId="135F16D3" w14:textId="14B7FEE9" w:rsidR="00CF2CD0" w:rsidRDefault="00CF2CD0" w:rsidP="002861EC">
      <w:pPr>
        <w:rPr>
          <w:lang w:eastAsia="en-GB"/>
        </w:rPr>
      </w:pPr>
      <w:r>
        <w:rPr>
          <w:lang w:eastAsia="en-GB"/>
        </w:rPr>
        <w:t>Edge cases</w:t>
      </w:r>
    </w:p>
    <w:p w14:paraId="71BAE64A" w14:textId="52187E4F" w:rsidR="00CF2CD0" w:rsidRDefault="00CF2CD0" w:rsidP="002861EC">
      <w:pPr>
        <w:rPr>
          <w:lang w:eastAsia="en-GB"/>
        </w:rPr>
      </w:pPr>
      <w:r>
        <w:rPr>
          <w:lang w:eastAsia="en-GB"/>
        </w:rPr>
        <w:t>Difficulties etc…</w:t>
      </w:r>
    </w:p>
    <w:p w14:paraId="6D3C1046" w14:textId="52B6838B" w:rsidR="002861EC" w:rsidRDefault="002861EC" w:rsidP="002861EC">
      <w:pPr>
        <w:rPr>
          <w:lang w:eastAsia="en-GB"/>
        </w:rPr>
      </w:pPr>
    </w:p>
    <w:p w14:paraId="70DB3C50" w14:textId="65D0D36E" w:rsidR="0058030D" w:rsidRDefault="0058030D" w:rsidP="0058030D">
      <w:pPr>
        <w:pStyle w:val="Heading2"/>
        <w:rPr>
          <w:lang w:eastAsia="en-GB"/>
        </w:rPr>
      </w:pPr>
      <w:bookmarkStart w:id="95" w:name="_Toc1308121"/>
      <w:r>
        <w:rPr>
          <w:lang w:eastAsia="en-GB"/>
        </w:rPr>
        <w:t>6.2 Policy</w:t>
      </w:r>
      <w:bookmarkEnd w:id="95"/>
    </w:p>
    <w:p w14:paraId="25A5C286" w14:textId="77777777" w:rsidR="0058030D" w:rsidRPr="00DE086A" w:rsidRDefault="0058030D" w:rsidP="0058030D">
      <w:pPr>
        <w:rPr>
          <w:lang w:eastAsia="en-GB"/>
        </w:rPr>
      </w:pPr>
      <w:r>
        <w:rPr>
          <w:lang w:eastAsia="en-GB"/>
        </w:rPr>
        <w:t>Sample text</w:t>
      </w:r>
    </w:p>
    <w:p w14:paraId="63245EA0" w14:textId="77777777" w:rsidR="0058030D" w:rsidRDefault="0058030D" w:rsidP="0058030D">
      <w:pPr>
        <w:rPr>
          <w:lang w:eastAsia="en-GB"/>
        </w:rPr>
      </w:pPr>
    </w:p>
    <w:p w14:paraId="054F1910" w14:textId="5D7DE47B" w:rsidR="0058030D" w:rsidRDefault="0058030D" w:rsidP="0058030D">
      <w:pPr>
        <w:pStyle w:val="Heading2"/>
      </w:pPr>
      <w:bookmarkStart w:id="96" w:name="_Toc1308122"/>
      <w:r>
        <w:t>6.3 Case Studies</w:t>
      </w:r>
      <w:bookmarkEnd w:id="96"/>
    </w:p>
    <w:p w14:paraId="3EE14EA0" w14:textId="6DFB233E" w:rsidR="002861EC" w:rsidRDefault="0058030D">
      <w:pPr>
        <w:rPr>
          <w:lang w:eastAsia="en-GB"/>
        </w:rPr>
      </w:pPr>
      <w:r>
        <w:rPr>
          <w:lang w:eastAsia="en-GB"/>
        </w:rPr>
        <w:t>Sample text</w:t>
      </w:r>
      <w:r w:rsidR="002861EC">
        <w:rPr>
          <w:lang w:eastAsia="en-GB"/>
        </w:rPr>
        <w:br w:type="page"/>
      </w:r>
    </w:p>
    <w:p w14:paraId="649235E0" w14:textId="484519B1" w:rsidR="002861EC" w:rsidRDefault="002861EC" w:rsidP="002861EC">
      <w:pPr>
        <w:rPr>
          <w:sz w:val="72"/>
          <w:szCs w:val="56"/>
          <w:lang w:eastAsia="en-GB"/>
        </w:rPr>
      </w:pPr>
      <w:r w:rsidRPr="004A5C9B">
        <w:rPr>
          <w:sz w:val="72"/>
          <w:szCs w:val="56"/>
          <w:lang w:eastAsia="en-GB"/>
        </w:rPr>
        <w:lastRenderedPageBreak/>
        <w:t xml:space="preserve">Chapter </w:t>
      </w:r>
      <w:r w:rsidR="00A56E53">
        <w:rPr>
          <w:sz w:val="72"/>
          <w:szCs w:val="56"/>
          <w:lang w:eastAsia="en-GB"/>
        </w:rPr>
        <w:t>7</w:t>
      </w:r>
    </w:p>
    <w:p w14:paraId="0AD0B606" w14:textId="279CD4F6" w:rsidR="002861EC" w:rsidRDefault="002861EC" w:rsidP="002861EC">
      <w:pPr>
        <w:pStyle w:val="Heading1"/>
        <w:rPr>
          <w:rFonts w:eastAsia="Times New Roman"/>
          <w:lang w:eastAsia="en-GB"/>
        </w:rPr>
      </w:pPr>
      <w:bookmarkStart w:id="97" w:name="_Toc1308123"/>
      <w:r>
        <w:rPr>
          <w:rFonts w:eastAsia="Times New Roman"/>
          <w:lang w:eastAsia="en-GB"/>
        </w:rPr>
        <w:t>Conclusions</w:t>
      </w:r>
      <w:bookmarkEnd w:id="97"/>
    </w:p>
    <w:p w14:paraId="46A29D3C" w14:textId="6776E5A7" w:rsidR="002861EC" w:rsidRDefault="002861EC" w:rsidP="002861EC">
      <w:pPr>
        <w:rPr>
          <w:lang w:eastAsia="en-GB"/>
        </w:rPr>
      </w:pPr>
    </w:p>
    <w:p w14:paraId="57553639" w14:textId="36B7F5E2" w:rsidR="002861EC" w:rsidRDefault="00A56E53" w:rsidP="002861EC">
      <w:pPr>
        <w:pStyle w:val="Heading2"/>
        <w:rPr>
          <w:lang w:eastAsia="en-GB"/>
        </w:rPr>
      </w:pPr>
      <w:bookmarkStart w:id="98" w:name="_Toc1308124"/>
      <w:r>
        <w:rPr>
          <w:lang w:eastAsia="en-GB"/>
        </w:rPr>
        <w:t>7</w:t>
      </w:r>
      <w:r w:rsidR="002861EC">
        <w:rPr>
          <w:lang w:eastAsia="en-GB"/>
        </w:rPr>
        <w:t>.1 Chapter Overview</w:t>
      </w:r>
      <w:bookmarkEnd w:id="98"/>
    </w:p>
    <w:p w14:paraId="1B0E0264" w14:textId="5DBD2A92" w:rsidR="002861EC" w:rsidRPr="002861EC" w:rsidRDefault="002861EC" w:rsidP="002861EC">
      <w:pPr>
        <w:rPr>
          <w:lang w:eastAsia="en-GB"/>
        </w:rPr>
      </w:pPr>
      <w:r>
        <w:rPr>
          <w:lang w:eastAsia="en-GB"/>
        </w:rPr>
        <w:t>Sample text</w:t>
      </w:r>
    </w:p>
    <w:p w14:paraId="7AEC34E7" w14:textId="6D7F0A9B" w:rsidR="00AD1D58" w:rsidRDefault="00AD1D58" w:rsidP="002861EC">
      <w:pPr>
        <w:rPr>
          <w:lang w:eastAsia="en-GB"/>
        </w:rPr>
      </w:pPr>
    </w:p>
    <w:p w14:paraId="3DC6CA74" w14:textId="77777777" w:rsidR="00AD1D58" w:rsidRDefault="00AD1D58">
      <w:pPr>
        <w:rPr>
          <w:lang w:eastAsia="en-GB"/>
        </w:rPr>
      </w:pPr>
      <w:r>
        <w:rPr>
          <w:lang w:eastAsia="en-GB"/>
        </w:rPr>
        <w:br w:type="page"/>
      </w:r>
    </w:p>
    <w:p w14:paraId="15E78251" w14:textId="5239170A" w:rsidR="002861EC" w:rsidRDefault="00AD1D58" w:rsidP="00AD1D58">
      <w:pPr>
        <w:pStyle w:val="Heading1"/>
        <w:rPr>
          <w:lang w:eastAsia="en-GB"/>
        </w:rPr>
      </w:pPr>
      <w:bookmarkStart w:id="99" w:name="_Toc1308125"/>
      <w:r>
        <w:rPr>
          <w:lang w:eastAsia="en-GB"/>
        </w:rPr>
        <w:lastRenderedPageBreak/>
        <w:t>References</w:t>
      </w:r>
      <w:bookmarkEnd w:id="99"/>
    </w:p>
    <w:p w14:paraId="7335BF42" w14:textId="6FF74501" w:rsidR="000A6E46" w:rsidRDefault="000A6E46" w:rsidP="000A6E46">
      <w:pPr>
        <w:rPr>
          <w:lang w:eastAsia="en-GB"/>
        </w:rPr>
      </w:pPr>
    </w:p>
    <w:p w14:paraId="7C1F2548" w14:textId="28AAFE4A" w:rsidR="000A6E46" w:rsidRDefault="000A6E46" w:rsidP="000A6E46">
      <w:pPr>
        <w:rPr>
          <w:lang w:eastAsia="en-GB"/>
        </w:rPr>
      </w:pPr>
      <w:r>
        <w:rPr>
          <w:lang w:eastAsia="en-GB"/>
        </w:rPr>
        <w:t xml:space="preserve">[1] </w:t>
      </w:r>
      <w:r w:rsidR="00EE14BF">
        <w:rPr>
          <w:lang w:eastAsia="en-GB"/>
        </w:rPr>
        <w:t>Glenn Greenwald.</w:t>
      </w:r>
      <w:r w:rsidR="00EE14BF" w:rsidRPr="00EE14BF">
        <w:rPr>
          <w:lang w:eastAsia="en-GB"/>
        </w:rPr>
        <w:t xml:space="preserve"> NSA collecting phone records of millions of Verizon customers daily | US news | The Guardian. [ONLINE]</w:t>
      </w:r>
      <w:r w:rsidR="00EE14BF">
        <w:rPr>
          <w:lang w:eastAsia="en-GB"/>
        </w:rPr>
        <w:t>. 6</w:t>
      </w:r>
      <w:r w:rsidR="00EE14BF" w:rsidRPr="00EE14BF">
        <w:rPr>
          <w:vertAlign w:val="superscript"/>
          <w:lang w:eastAsia="en-GB"/>
        </w:rPr>
        <w:t>th</w:t>
      </w:r>
      <w:r w:rsidR="00EE14BF">
        <w:rPr>
          <w:lang w:eastAsia="en-GB"/>
        </w:rPr>
        <w:t xml:space="preserve"> June 2013.</w:t>
      </w:r>
      <w:r w:rsidR="00EE14BF" w:rsidRPr="00EE14BF">
        <w:rPr>
          <w:lang w:eastAsia="en-GB"/>
        </w:rPr>
        <w:t xml:space="preserve"> Available at: https://www.theguardian.com/world/2013/jun/06/nsa-phone-records-verizon-court-order. [Accessed 09 December 2018].</w:t>
      </w:r>
    </w:p>
    <w:p w14:paraId="42EA2CD5" w14:textId="77777777" w:rsidR="008416AE" w:rsidRDefault="008416AE" w:rsidP="000A6E46">
      <w:pPr>
        <w:rPr>
          <w:lang w:eastAsia="en-GB"/>
        </w:rPr>
      </w:pPr>
    </w:p>
    <w:p w14:paraId="511444A4" w14:textId="42D7EDCD" w:rsidR="000A6E46" w:rsidRDefault="000A6E46" w:rsidP="000A6E46">
      <w:pPr>
        <w:rPr>
          <w:lang w:eastAsia="en-GB"/>
        </w:rPr>
      </w:pPr>
      <w:r>
        <w:rPr>
          <w:lang w:eastAsia="en-GB"/>
        </w:rPr>
        <w:t>[2]</w:t>
      </w:r>
      <w:r w:rsidR="00EE14BF" w:rsidRPr="00EE14BF">
        <w:rPr>
          <w:lang w:eastAsia="en-GB"/>
        </w:rPr>
        <w:t xml:space="preserve"> </w:t>
      </w:r>
      <w:r w:rsidR="00EE14BF">
        <w:rPr>
          <w:lang w:eastAsia="en-GB"/>
        </w:rPr>
        <w:t>Glenn Greenwald</w:t>
      </w:r>
      <w:r w:rsidR="00EE14BF" w:rsidRPr="00EE041E">
        <w:rPr>
          <w:lang w:eastAsia="en-GB"/>
        </w:rPr>
        <w:t xml:space="preserve">. </w:t>
      </w:r>
      <w:proofErr w:type="spellStart"/>
      <w:r w:rsidR="00EE14BF" w:rsidRPr="00EE041E">
        <w:rPr>
          <w:lang w:eastAsia="en-GB"/>
        </w:rPr>
        <w:t>XKeyscore</w:t>
      </w:r>
      <w:proofErr w:type="spellEnd"/>
      <w:r w:rsidR="00EE14BF" w:rsidRPr="00EE041E">
        <w:rPr>
          <w:lang w:eastAsia="en-GB"/>
        </w:rPr>
        <w:t>: NSA tool collects 'nearly everything a user does on the internet'</w:t>
      </w:r>
      <w:r w:rsidR="00EE14BF">
        <w:rPr>
          <w:lang w:eastAsia="en-GB"/>
        </w:rPr>
        <w:t>.</w:t>
      </w:r>
      <w:r w:rsidR="00EE14BF" w:rsidRPr="00EE041E">
        <w:rPr>
          <w:lang w:eastAsia="en-GB"/>
        </w:rPr>
        <w:t xml:space="preserve"> The Guardian. [ONLINE]</w:t>
      </w:r>
      <w:r w:rsidR="00EE14BF">
        <w:rPr>
          <w:lang w:eastAsia="en-GB"/>
        </w:rPr>
        <w:t xml:space="preserve">. </w:t>
      </w:r>
      <w:r w:rsidR="00EE14BF" w:rsidRPr="00EE041E">
        <w:rPr>
          <w:lang w:eastAsia="en-GB"/>
        </w:rPr>
        <w:t xml:space="preserve"> </w:t>
      </w:r>
      <w:r w:rsidR="00EE14BF">
        <w:rPr>
          <w:lang w:eastAsia="en-GB"/>
        </w:rPr>
        <w:t>31</w:t>
      </w:r>
      <w:r w:rsidR="00EE14BF" w:rsidRPr="0009465F">
        <w:rPr>
          <w:vertAlign w:val="superscript"/>
          <w:lang w:eastAsia="en-GB"/>
        </w:rPr>
        <w:t>st</w:t>
      </w:r>
      <w:r w:rsidR="00EE14BF">
        <w:rPr>
          <w:lang w:eastAsia="en-GB"/>
        </w:rPr>
        <w:t xml:space="preserve"> July 2013. </w:t>
      </w:r>
      <w:r w:rsidR="00EE14BF" w:rsidRPr="00EE041E">
        <w:rPr>
          <w:lang w:eastAsia="en-GB"/>
        </w:rPr>
        <w:t>Available at: https://www.theguardian.com/world/2013/jul/31/nsa-top-secret-program-online-data. [Accessed 09 December 2018].</w:t>
      </w:r>
    </w:p>
    <w:p w14:paraId="70CAA1B8" w14:textId="77777777" w:rsidR="008416AE" w:rsidRDefault="008416AE" w:rsidP="000A6E46">
      <w:pPr>
        <w:rPr>
          <w:lang w:eastAsia="en-GB"/>
        </w:rPr>
      </w:pPr>
    </w:p>
    <w:p w14:paraId="2703730E" w14:textId="79301C2A" w:rsidR="008416AE" w:rsidRPr="00E90F3C" w:rsidRDefault="000A6E46" w:rsidP="008416AE">
      <w:pPr>
        <w:pStyle w:val="NormalWeb"/>
        <w:spacing w:before="0" w:beforeAutospacing="0" w:after="0" w:afterAutospacing="0"/>
      </w:pPr>
      <w:r w:rsidRPr="00DA499E">
        <w:t>[3]</w:t>
      </w:r>
      <w:r w:rsidR="0053595C" w:rsidRPr="00DA499E">
        <w:rPr>
          <w:rFonts w:ascii="Arial" w:hAnsi="Arial" w:cs="Arial"/>
        </w:rPr>
        <w:t xml:space="preserve"> </w:t>
      </w:r>
      <w:r w:rsidR="008416AE" w:rsidRPr="00DA499E">
        <w:rPr>
          <w:color w:val="auto"/>
        </w:rPr>
        <w:t xml:space="preserve">John Goetz and Frederik </w:t>
      </w:r>
      <w:proofErr w:type="spellStart"/>
      <w:r w:rsidR="008416AE" w:rsidRPr="00DA499E">
        <w:rPr>
          <w:color w:val="auto"/>
        </w:rPr>
        <w:t>Obermaier</w:t>
      </w:r>
      <w:proofErr w:type="spellEnd"/>
      <w:r w:rsidR="008416AE" w:rsidRPr="00DA499E">
        <w:rPr>
          <w:color w:val="auto"/>
        </w:rPr>
        <w:t xml:space="preserve">. “Snowden reveals the names of the peering telecom companies.” </w:t>
      </w:r>
      <w:r w:rsidR="008416AE" w:rsidRPr="00DA499E">
        <w:rPr>
          <w:color w:val="auto"/>
          <w:lang w:val="de-DE"/>
        </w:rPr>
        <w:t>Suddeutsche Zeitung, 2 Aug. 2013.  </w:t>
      </w:r>
      <w:r w:rsidR="00E0049C">
        <w:rPr>
          <w:rStyle w:val="Hyperlink"/>
          <w:color w:val="auto"/>
        </w:rPr>
        <w:fldChar w:fldCharType="begin"/>
      </w:r>
      <w:r w:rsidR="00E0049C">
        <w:rPr>
          <w:rStyle w:val="Hyperlink"/>
          <w:color w:val="auto"/>
        </w:rPr>
        <w:instrText xml:space="preserve"> HYPERLINK "https://www.sueddeutsche.de/digital/internet-ueberwachung-snowden-enthuellt-namen-der-spaehenden-telekomfirmen-1.1736791" </w:instrText>
      </w:r>
      <w:r w:rsidR="00E0049C">
        <w:rPr>
          <w:rStyle w:val="Hyperlink"/>
          <w:color w:val="auto"/>
        </w:rPr>
        <w:fldChar w:fldCharType="separate"/>
      </w:r>
      <w:r w:rsidR="008416AE" w:rsidRPr="00E90F3C">
        <w:rPr>
          <w:rStyle w:val="Hyperlink"/>
          <w:color w:val="auto"/>
        </w:rPr>
        <w:t>https://www.sueddeutsche.de/digital/internet-ueberwachung-snowden-enthuellt-namen-der-spaehenden-telekomfirmen-1.1736791</w:t>
      </w:r>
      <w:r w:rsidR="00E0049C">
        <w:rPr>
          <w:rStyle w:val="Hyperlink"/>
          <w:color w:val="auto"/>
        </w:rPr>
        <w:fldChar w:fldCharType="end"/>
      </w:r>
      <w:r w:rsidR="008416AE" w:rsidRPr="00E90F3C">
        <w:rPr>
          <w:color w:val="auto"/>
        </w:rPr>
        <w:t xml:space="preserve"> [Accessed 24 Oct. 2018].</w:t>
      </w:r>
    </w:p>
    <w:p w14:paraId="5ED87F8F" w14:textId="77777777" w:rsidR="008416AE" w:rsidRPr="00E90F3C" w:rsidRDefault="008416AE" w:rsidP="005437ED">
      <w:pPr>
        <w:pStyle w:val="NormalWeb"/>
        <w:spacing w:before="0" w:beforeAutospacing="0" w:after="0" w:afterAutospacing="0"/>
      </w:pPr>
    </w:p>
    <w:p w14:paraId="4F0965F4" w14:textId="77777777" w:rsidR="005C200E" w:rsidRPr="00DA499E" w:rsidRDefault="000A6E46" w:rsidP="005C200E">
      <w:pPr>
        <w:pStyle w:val="NormalWeb"/>
        <w:spacing w:before="0" w:beforeAutospacing="0" w:after="0" w:afterAutospacing="0"/>
      </w:pPr>
      <w:r w:rsidRPr="00DA499E">
        <w:t>[4]</w:t>
      </w:r>
      <w:r w:rsidR="005C200E" w:rsidRPr="00DA499E">
        <w:t xml:space="preserve"> </w:t>
      </w:r>
      <w:r w:rsidR="005C200E" w:rsidRPr="00DA499E">
        <w:rPr>
          <w:color w:val="auto"/>
        </w:rPr>
        <w:t>Freedom House USA. “Democracy in Crisis.” Freedom in the World Index 2018. 2018 - ongoing (updating)  </w:t>
      </w:r>
      <w:hyperlink r:id="rId14" w:history="1">
        <w:r w:rsidR="005C200E" w:rsidRPr="00DA499E">
          <w:rPr>
            <w:rStyle w:val="Hyperlink"/>
            <w:color w:val="auto"/>
          </w:rPr>
          <w:t>https://freedomhouse.org/report/freedom-world/freedom-world-2018</w:t>
        </w:r>
      </w:hyperlink>
      <w:r w:rsidR="005C200E" w:rsidRPr="00DA499E">
        <w:rPr>
          <w:color w:val="auto"/>
        </w:rPr>
        <w:t xml:space="preserve"> [Accessed 24 Oct. 2018]</w:t>
      </w:r>
    </w:p>
    <w:p w14:paraId="5048567B" w14:textId="4D556DE6" w:rsidR="000A6E46" w:rsidRPr="00DA499E" w:rsidRDefault="000A6E46" w:rsidP="000A6E46">
      <w:pPr>
        <w:rPr>
          <w:szCs w:val="24"/>
          <w:lang w:eastAsia="en-GB"/>
        </w:rPr>
      </w:pPr>
    </w:p>
    <w:p w14:paraId="176D9915" w14:textId="14E00813" w:rsidR="000A6E46" w:rsidRPr="00DA499E" w:rsidRDefault="000A6E46" w:rsidP="000A6E46">
      <w:pPr>
        <w:rPr>
          <w:szCs w:val="24"/>
          <w:lang w:eastAsia="en-GB"/>
        </w:rPr>
      </w:pPr>
      <w:r w:rsidRPr="00DA499E">
        <w:rPr>
          <w:szCs w:val="24"/>
          <w:lang w:eastAsia="en-GB"/>
        </w:rPr>
        <w:t>[5]</w:t>
      </w:r>
      <w:r w:rsidR="00AF5DD2" w:rsidRPr="00DA499E">
        <w:rPr>
          <w:szCs w:val="24"/>
          <w:lang w:eastAsia="en-GB"/>
        </w:rPr>
        <w:t xml:space="preserve"> CATO Institute. “Human Freedom Index.” The Human Freedom Index – 2018. </w:t>
      </w:r>
      <w:hyperlink r:id="rId15" w:history="1">
        <w:r w:rsidR="00AF5DD2" w:rsidRPr="00DA499E">
          <w:rPr>
            <w:rStyle w:val="Hyperlink"/>
            <w:color w:val="auto"/>
            <w:szCs w:val="24"/>
            <w:lang w:eastAsia="en-GB"/>
          </w:rPr>
          <w:t>https://www.cato.org/human-freedom-index</w:t>
        </w:r>
      </w:hyperlink>
      <w:r w:rsidR="00AF5DD2" w:rsidRPr="00DA499E">
        <w:rPr>
          <w:color w:val="auto"/>
          <w:szCs w:val="24"/>
          <w:lang w:eastAsia="en-GB"/>
        </w:rPr>
        <w:t xml:space="preserve"> [Accessed 10th December 2018].</w:t>
      </w:r>
    </w:p>
    <w:p w14:paraId="71A27DE4" w14:textId="77777777" w:rsidR="00AF5DD2" w:rsidRPr="00DA499E" w:rsidRDefault="00AF5DD2" w:rsidP="000A6E46">
      <w:pPr>
        <w:rPr>
          <w:szCs w:val="24"/>
          <w:lang w:eastAsia="en-GB"/>
        </w:rPr>
      </w:pPr>
    </w:p>
    <w:p w14:paraId="0EAD9635" w14:textId="77777777" w:rsidR="001F6EBE" w:rsidRPr="00DA499E" w:rsidRDefault="000A6E46" w:rsidP="001F6EBE">
      <w:pPr>
        <w:pStyle w:val="NormalWeb"/>
        <w:spacing w:before="0" w:beforeAutospacing="0" w:after="0" w:afterAutospacing="0"/>
      </w:pPr>
      <w:r w:rsidRPr="00DA499E">
        <w:t>[6]</w:t>
      </w:r>
      <w:r w:rsidR="001F6EBE" w:rsidRPr="00DA499E">
        <w:t xml:space="preserve"> </w:t>
      </w:r>
      <w:r w:rsidR="001F6EBE" w:rsidRPr="00DA499E">
        <w:rPr>
          <w:color w:val="auto"/>
        </w:rPr>
        <w:t xml:space="preserve">Damien Gayle. “Downward spiral: UK slips to 40th place in press freedom rankings.” The Guardian. 26 Apr 2017. </w:t>
      </w:r>
      <w:hyperlink r:id="rId16" w:history="1">
        <w:r w:rsidR="001F6EBE" w:rsidRPr="00DA499E">
          <w:rPr>
            <w:rStyle w:val="Hyperlink"/>
            <w:color w:val="auto"/>
          </w:rPr>
          <w:t>https://www.theguardian.com/media/2017/apr/26/uk-world-press-freedom-index-reporters-without-borders</w:t>
        </w:r>
      </w:hyperlink>
      <w:r w:rsidR="001F6EBE" w:rsidRPr="00DA499E">
        <w:rPr>
          <w:color w:val="auto"/>
        </w:rPr>
        <w:t xml:space="preserve"> [Accessed 20 Oct. 2018]</w:t>
      </w:r>
    </w:p>
    <w:p w14:paraId="439B1836" w14:textId="0A0E9F99" w:rsidR="000A6E46" w:rsidRPr="00DA499E" w:rsidRDefault="000A6E46" w:rsidP="000A6E46">
      <w:pPr>
        <w:rPr>
          <w:szCs w:val="24"/>
          <w:lang w:eastAsia="en-GB"/>
        </w:rPr>
      </w:pPr>
    </w:p>
    <w:p w14:paraId="0FBD7664" w14:textId="77777777" w:rsidR="00FD1C9F" w:rsidRPr="00DA499E" w:rsidRDefault="000A6E46" w:rsidP="00FD1C9F">
      <w:pPr>
        <w:pStyle w:val="NormalWeb"/>
        <w:spacing w:before="0" w:beforeAutospacing="0" w:after="0" w:afterAutospacing="0"/>
      </w:pPr>
      <w:r w:rsidRPr="00DA499E">
        <w:t>[7]</w:t>
      </w:r>
      <w:r w:rsidR="00FD1C9F" w:rsidRPr="00DA499E">
        <w:rPr>
          <w:rFonts w:ascii="Arial" w:hAnsi="Arial" w:cs="Arial"/>
        </w:rPr>
        <w:t xml:space="preserve"> </w:t>
      </w:r>
      <w:r w:rsidR="00FD1C9F" w:rsidRPr="00DA499E">
        <w:t xml:space="preserve">Rachee Singh et al.  “The Politics of Routing: Investigating the Relationship </w:t>
      </w:r>
      <w:r w:rsidR="00FD1C9F" w:rsidRPr="00DA499E">
        <w:rPr>
          <w:color w:val="auto"/>
        </w:rPr>
        <w:t xml:space="preserve">Between AS Connectivity and Internet Freedom.” Stony Brook University. 2016. </w:t>
      </w:r>
      <w:hyperlink r:id="rId17" w:history="1">
        <w:r w:rsidR="00FD1C9F" w:rsidRPr="00DA499E">
          <w:rPr>
            <w:rStyle w:val="Hyperlink"/>
            <w:color w:val="auto"/>
          </w:rPr>
          <w:t>https://people.cs.umass.edu/~phillipa/papers/foci16-final16.pdf</w:t>
        </w:r>
      </w:hyperlink>
      <w:r w:rsidR="00FD1C9F" w:rsidRPr="00DA499E">
        <w:rPr>
          <w:color w:val="auto"/>
        </w:rPr>
        <w:t xml:space="preserve"> [Accessed </w:t>
      </w:r>
      <w:r w:rsidR="00FD1C9F" w:rsidRPr="00DA499E">
        <w:t>20 Oct. 2018]</w:t>
      </w:r>
    </w:p>
    <w:p w14:paraId="4F8A4110" w14:textId="25456831" w:rsidR="000A6E46" w:rsidRPr="00DA499E" w:rsidRDefault="000A6E46" w:rsidP="000A6E46">
      <w:pPr>
        <w:rPr>
          <w:szCs w:val="24"/>
          <w:lang w:eastAsia="en-GB"/>
        </w:rPr>
      </w:pPr>
    </w:p>
    <w:p w14:paraId="7669F3CC" w14:textId="1B92D2AA" w:rsidR="00AA4D28" w:rsidRPr="00DA499E" w:rsidRDefault="000A6E46" w:rsidP="00AA4D28">
      <w:pPr>
        <w:rPr>
          <w:szCs w:val="24"/>
          <w:lang w:eastAsia="en-GB"/>
        </w:rPr>
      </w:pPr>
      <w:r w:rsidRPr="00DA499E">
        <w:rPr>
          <w:szCs w:val="24"/>
          <w:lang w:eastAsia="en-GB"/>
        </w:rPr>
        <w:t>[8]</w:t>
      </w:r>
      <w:r w:rsidR="00AA4D28" w:rsidRPr="00DA499E">
        <w:rPr>
          <w:szCs w:val="24"/>
          <w:lang w:eastAsia="en-GB"/>
        </w:rPr>
        <w:t xml:space="preserve"> Freedom House. “Freedom of the Press Index”. </w:t>
      </w:r>
      <w:r w:rsidR="00DE1BEB" w:rsidRPr="00DA499E">
        <w:rPr>
          <w:szCs w:val="24"/>
          <w:lang w:eastAsia="en-GB"/>
        </w:rPr>
        <w:t xml:space="preserve">2018 – ongoing. </w:t>
      </w:r>
      <w:r w:rsidR="00AA4D28" w:rsidRPr="00DA499E">
        <w:rPr>
          <w:szCs w:val="24"/>
        </w:rPr>
        <w:t xml:space="preserve">https:// freedomhouse.org/report-types/freedom-press. </w:t>
      </w:r>
      <w:r w:rsidR="00AA4D28" w:rsidRPr="00DA499E">
        <w:rPr>
          <w:color w:val="auto"/>
          <w:szCs w:val="24"/>
          <w:lang w:eastAsia="en-GB"/>
        </w:rPr>
        <w:t>[Accessed 12th December 2018].</w:t>
      </w:r>
    </w:p>
    <w:p w14:paraId="72BAE615" w14:textId="12B9A134" w:rsidR="000A6E46" w:rsidRPr="00DA499E" w:rsidRDefault="000A6E46" w:rsidP="000A6E46">
      <w:pPr>
        <w:rPr>
          <w:szCs w:val="24"/>
          <w:lang w:eastAsia="en-GB"/>
        </w:rPr>
      </w:pPr>
    </w:p>
    <w:p w14:paraId="13759AC5" w14:textId="4D6F984D" w:rsidR="00AA4D28" w:rsidRPr="00DA499E" w:rsidRDefault="000A6E46" w:rsidP="00AA4D28">
      <w:pPr>
        <w:rPr>
          <w:szCs w:val="24"/>
          <w:lang w:eastAsia="en-GB"/>
        </w:rPr>
      </w:pPr>
      <w:r w:rsidRPr="00DA499E">
        <w:rPr>
          <w:szCs w:val="24"/>
          <w:lang w:eastAsia="en-GB"/>
        </w:rPr>
        <w:t>[9]</w:t>
      </w:r>
      <w:r w:rsidR="00AA4D28" w:rsidRPr="00DA499E">
        <w:rPr>
          <w:szCs w:val="24"/>
          <w:lang w:eastAsia="en-GB"/>
        </w:rPr>
        <w:t xml:space="preserve"> </w:t>
      </w:r>
      <w:r w:rsidR="00DE1BEB" w:rsidRPr="00DA499E">
        <w:rPr>
          <w:szCs w:val="24"/>
          <w:lang w:eastAsia="en-GB"/>
        </w:rPr>
        <w:t>Freedom House. “</w:t>
      </w:r>
      <w:r w:rsidR="00DE1BEB" w:rsidRPr="00DA499E">
        <w:rPr>
          <w:color w:val="auto"/>
          <w:szCs w:val="24"/>
          <w:lang w:eastAsia="en-GB"/>
        </w:rPr>
        <w:t xml:space="preserve">Freedom of the Net Index”. 2018 – ongoing </w:t>
      </w:r>
      <w:hyperlink r:id="rId18" w:history="1">
        <w:r w:rsidR="00DE1BEB" w:rsidRPr="00DA499E">
          <w:rPr>
            <w:rStyle w:val="Hyperlink"/>
            <w:color w:val="auto"/>
            <w:szCs w:val="24"/>
            <w:lang w:eastAsia="en-GB"/>
          </w:rPr>
          <w:t>https://freedomhouse.org/report/freedom-net/freedom-net-2018</w:t>
        </w:r>
      </w:hyperlink>
      <w:r w:rsidR="00AA4D28" w:rsidRPr="00DA499E">
        <w:rPr>
          <w:color w:val="auto"/>
          <w:szCs w:val="24"/>
          <w:lang w:eastAsia="en-GB"/>
        </w:rPr>
        <w:t xml:space="preserve"> [Accessed 12th December 2018].</w:t>
      </w:r>
    </w:p>
    <w:p w14:paraId="684B9B74" w14:textId="08111C41" w:rsidR="000A6E46" w:rsidRPr="00DA499E" w:rsidRDefault="000A6E46" w:rsidP="000A6E46">
      <w:pPr>
        <w:rPr>
          <w:szCs w:val="24"/>
          <w:lang w:eastAsia="en-GB"/>
        </w:rPr>
      </w:pPr>
    </w:p>
    <w:p w14:paraId="0306F1B3" w14:textId="785C6F38" w:rsidR="002861EC" w:rsidRPr="00DA499E" w:rsidRDefault="009B031D" w:rsidP="002861EC">
      <w:pPr>
        <w:rPr>
          <w:color w:val="auto"/>
          <w:szCs w:val="24"/>
        </w:rPr>
      </w:pPr>
      <w:r w:rsidRPr="00DA499E">
        <w:rPr>
          <w:color w:val="auto"/>
          <w:szCs w:val="24"/>
          <w:lang w:eastAsia="en-GB"/>
        </w:rPr>
        <w:t xml:space="preserve">[10] </w:t>
      </w:r>
      <w:r w:rsidRPr="00DA499E">
        <w:rPr>
          <w:color w:val="auto"/>
          <w:szCs w:val="24"/>
        </w:rPr>
        <w:t>Anne Edmundson et al. “Nation State Hegemony in Internet Routing”. Princeton University. 2018.  </w:t>
      </w:r>
      <w:hyperlink r:id="rId19" w:history="1">
        <w:r w:rsidRPr="00DA499E">
          <w:rPr>
            <w:rStyle w:val="Hyperlink"/>
            <w:color w:val="auto"/>
            <w:szCs w:val="24"/>
          </w:rPr>
          <w:t>https://www.cs.princeton.edu/~jrex/papers/compass18.pdf</w:t>
        </w:r>
      </w:hyperlink>
      <w:r w:rsidRPr="00DA499E">
        <w:rPr>
          <w:color w:val="auto"/>
          <w:szCs w:val="24"/>
        </w:rPr>
        <w:t xml:space="preserve"> [Accessed 20 Oct. 2018]</w:t>
      </w:r>
    </w:p>
    <w:p w14:paraId="0D23A14C" w14:textId="2AEF8E18" w:rsidR="009B031D" w:rsidRPr="00DA499E" w:rsidRDefault="009B031D" w:rsidP="002861EC">
      <w:pPr>
        <w:rPr>
          <w:color w:val="auto"/>
          <w:szCs w:val="24"/>
          <w:lang w:eastAsia="en-GB"/>
        </w:rPr>
      </w:pPr>
    </w:p>
    <w:p w14:paraId="432AEC03" w14:textId="73886CEB" w:rsidR="009B031D" w:rsidRPr="00DA499E" w:rsidRDefault="009B031D" w:rsidP="002861EC">
      <w:pPr>
        <w:rPr>
          <w:color w:val="auto"/>
          <w:szCs w:val="24"/>
          <w:lang w:eastAsia="en-GB"/>
        </w:rPr>
      </w:pPr>
      <w:r w:rsidRPr="00DA499E">
        <w:rPr>
          <w:color w:val="auto"/>
          <w:szCs w:val="24"/>
          <w:lang w:eastAsia="en-GB"/>
        </w:rPr>
        <w:t>[11]</w:t>
      </w:r>
      <w:r w:rsidR="001C6527" w:rsidRPr="00DA499E">
        <w:rPr>
          <w:color w:val="auto"/>
          <w:szCs w:val="24"/>
          <w:lang w:eastAsia="en-GB"/>
        </w:rPr>
        <w:t xml:space="preserve"> Peter Mell et al. “Quantifying Information exposure in Internet Routing”. National Institute of Standards and Technology. </w:t>
      </w:r>
      <w:r w:rsidR="007322CF" w:rsidRPr="00DA499E">
        <w:rPr>
          <w:color w:val="auto"/>
          <w:szCs w:val="24"/>
          <w:lang w:eastAsia="en-GB"/>
        </w:rPr>
        <w:t xml:space="preserve">2016. </w:t>
      </w:r>
      <w:proofErr w:type="gramStart"/>
      <w:r w:rsidR="001C6527" w:rsidRPr="00DA499E">
        <w:rPr>
          <w:color w:val="auto"/>
          <w:szCs w:val="24"/>
          <w:lang w:eastAsia="en-GB"/>
        </w:rPr>
        <w:t>https://ws680.nist.gov/publication/get_pdf.cfm?pub_id=925224 .</w:t>
      </w:r>
      <w:proofErr w:type="gramEnd"/>
    </w:p>
    <w:p w14:paraId="3B8B200F" w14:textId="583D6D7B" w:rsidR="001C6527" w:rsidRPr="00DA499E" w:rsidRDefault="001C6527" w:rsidP="002861EC">
      <w:pPr>
        <w:rPr>
          <w:color w:val="auto"/>
          <w:szCs w:val="24"/>
          <w:lang w:eastAsia="en-GB"/>
        </w:rPr>
      </w:pPr>
      <w:r w:rsidRPr="00DA499E">
        <w:rPr>
          <w:color w:val="auto"/>
          <w:szCs w:val="24"/>
        </w:rPr>
        <w:t>[Accessed 17 Dec. 2018]</w:t>
      </w:r>
    </w:p>
    <w:p w14:paraId="6A64135C" w14:textId="1C47A670" w:rsidR="009B031D" w:rsidRPr="00DA499E" w:rsidRDefault="009B031D" w:rsidP="002861EC">
      <w:pPr>
        <w:rPr>
          <w:color w:val="auto"/>
          <w:szCs w:val="24"/>
          <w:lang w:eastAsia="en-GB"/>
        </w:rPr>
      </w:pPr>
    </w:p>
    <w:p w14:paraId="03C8CD64" w14:textId="42111CC9" w:rsidR="009B031D" w:rsidRPr="00DA499E" w:rsidRDefault="009B031D" w:rsidP="002861EC">
      <w:pPr>
        <w:rPr>
          <w:color w:val="auto"/>
          <w:szCs w:val="24"/>
          <w:lang w:eastAsia="en-GB"/>
        </w:rPr>
      </w:pPr>
      <w:r w:rsidRPr="00DA499E">
        <w:rPr>
          <w:color w:val="auto"/>
          <w:szCs w:val="24"/>
          <w:lang w:eastAsia="en-GB"/>
        </w:rPr>
        <w:t>[12]</w:t>
      </w:r>
      <w:r w:rsidR="008A0429" w:rsidRPr="00DA499E">
        <w:rPr>
          <w:color w:val="auto"/>
          <w:szCs w:val="24"/>
          <w:lang w:eastAsia="en-GB"/>
        </w:rPr>
        <w:t xml:space="preserve"> Daniel Donni et al. “Schengen Routing: A Compliance Analysis”. University of Zurich. 2015. </w:t>
      </w:r>
      <w:hyperlink r:id="rId20" w:history="1">
        <w:r w:rsidR="008A0429" w:rsidRPr="00DA499E">
          <w:rPr>
            <w:rStyle w:val="Hyperlink"/>
            <w:color w:val="auto"/>
            <w:szCs w:val="24"/>
            <w:lang w:eastAsia="en-GB"/>
          </w:rPr>
          <w:t>https://files.ifi.uzh.ch/CSG/staff/doenni/extern/publications/Schengen_Routing_A_Compliance_Analysis_AIMS_2015.pdf</w:t>
        </w:r>
      </w:hyperlink>
      <w:r w:rsidR="008A0429" w:rsidRPr="00DA499E">
        <w:rPr>
          <w:color w:val="auto"/>
          <w:szCs w:val="24"/>
          <w:lang w:eastAsia="en-GB"/>
        </w:rPr>
        <w:t>.</w:t>
      </w:r>
    </w:p>
    <w:p w14:paraId="7B44C0E6" w14:textId="77777777" w:rsidR="008A0429" w:rsidRPr="00DA499E" w:rsidRDefault="008A0429" w:rsidP="008A0429">
      <w:pPr>
        <w:rPr>
          <w:color w:val="auto"/>
          <w:szCs w:val="24"/>
          <w:lang w:eastAsia="en-GB"/>
        </w:rPr>
      </w:pPr>
      <w:r w:rsidRPr="00DA499E">
        <w:rPr>
          <w:color w:val="auto"/>
          <w:szCs w:val="24"/>
        </w:rPr>
        <w:t>[Accessed 17 Dec. 2018]</w:t>
      </w:r>
    </w:p>
    <w:p w14:paraId="5B04ECBB" w14:textId="66FA9853" w:rsidR="009B031D" w:rsidRPr="00DA499E" w:rsidRDefault="009B031D" w:rsidP="002861EC">
      <w:pPr>
        <w:rPr>
          <w:color w:val="auto"/>
          <w:szCs w:val="24"/>
          <w:lang w:eastAsia="en-GB"/>
        </w:rPr>
      </w:pPr>
    </w:p>
    <w:p w14:paraId="36B2928D" w14:textId="3AC620A6" w:rsidR="009B031D" w:rsidRPr="00DA499E" w:rsidRDefault="009B031D" w:rsidP="002861EC">
      <w:pPr>
        <w:rPr>
          <w:color w:val="auto"/>
          <w:szCs w:val="24"/>
          <w:lang w:eastAsia="en-GB"/>
        </w:rPr>
      </w:pPr>
      <w:r w:rsidRPr="00DA499E">
        <w:rPr>
          <w:color w:val="auto"/>
          <w:szCs w:val="24"/>
          <w:lang w:eastAsia="en-GB"/>
        </w:rPr>
        <w:t>[13]</w:t>
      </w:r>
      <w:r w:rsidR="003F4140" w:rsidRPr="00DA499E">
        <w:rPr>
          <w:color w:val="auto"/>
          <w:szCs w:val="24"/>
          <w:lang w:eastAsia="en-GB"/>
        </w:rPr>
        <w:t xml:space="preserve"> Jose Nazario. “Politically Motivated Denial of Service Attacks”. Arbor Networks. 2016. </w:t>
      </w:r>
      <w:hyperlink r:id="rId21" w:history="1">
        <w:r w:rsidR="003F4140" w:rsidRPr="00DA499E">
          <w:rPr>
            <w:rStyle w:val="Hyperlink"/>
            <w:color w:val="auto"/>
            <w:szCs w:val="24"/>
            <w:lang w:eastAsia="en-GB"/>
          </w:rPr>
          <w:t>http://www.senki.org/wp-content/uploads/2017/10/12_NAZARIO-Politically-Motivated-DDoS.pdf</w:t>
        </w:r>
      </w:hyperlink>
    </w:p>
    <w:p w14:paraId="66CB1702" w14:textId="77777777" w:rsidR="003F4140" w:rsidRPr="00DA499E" w:rsidRDefault="003F4140" w:rsidP="003F4140">
      <w:pPr>
        <w:rPr>
          <w:color w:val="auto"/>
          <w:szCs w:val="24"/>
          <w:lang w:eastAsia="en-GB"/>
        </w:rPr>
      </w:pPr>
      <w:r w:rsidRPr="00DA499E">
        <w:rPr>
          <w:color w:val="auto"/>
          <w:szCs w:val="24"/>
        </w:rPr>
        <w:t>[Accessed 17 Dec. 2018]</w:t>
      </w:r>
    </w:p>
    <w:p w14:paraId="45589C97" w14:textId="737C2FFC" w:rsidR="009B031D" w:rsidRPr="00DA499E" w:rsidRDefault="009B031D" w:rsidP="002861EC">
      <w:pPr>
        <w:rPr>
          <w:color w:val="auto"/>
          <w:szCs w:val="24"/>
          <w:lang w:eastAsia="en-GB"/>
        </w:rPr>
      </w:pPr>
    </w:p>
    <w:p w14:paraId="7E49BC4C" w14:textId="01960430" w:rsidR="009B031D" w:rsidRPr="00DA499E" w:rsidRDefault="009B031D" w:rsidP="002861EC">
      <w:pPr>
        <w:rPr>
          <w:color w:val="auto"/>
          <w:szCs w:val="24"/>
          <w:lang w:eastAsia="en-GB"/>
        </w:rPr>
      </w:pPr>
      <w:r w:rsidRPr="00DA499E">
        <w:rPr>
          <w:color w:val="auto"/>
          <w:szCs w:val="24"/>
          <w:lang w:eastAsia="en-GB"/>
        </w:rPr>
        <w:t>[14]</w:t>
      </w:r>
      <w:r w:rsidR="00F63803" w:rsidRPr="00DA499E">
        <w:rPr>
          <w:color w:val="auto"/>
          <w:szCs w:val="24"/>
          <w:lang w:eastAsia="en-GB"/>
        </w:rPr>
        <w:t xml:space="preserve"> “Distributed Denial of Service Database”. University of Twente. Ongoing. </w:t>
      </w:r>
      <w:hyperlink r:id="rId22" w:history="1">
        <w:r w:rsidR="00F63803" w:rsidRPr="00DA499E">
          <w:rPr>
            <w:rStyle w:val="Hyperlink"/>
            <w:color w:val="auto"/>
            <w:szCs w:val="24"/>
            <w:lang w:eastAsia="en-GB"/>
          </w:rPr>
          <w:t>https://ddosdb.org/help</w:t>
        </w:r>
      </w:hyperlink>
      <w:r w:rsidR="00F63803" w:rsidRPr="00DA499E">
        <w:rPr>
          <w:color w:val="auto"/>
          <w:szCs w:val="24"/>
          <w:lang w:eastAsia="en-GB"/>
        </w:rPr>
        <w:t xml:space="preserve"> </w:t>
      </w:r>
      <w:r w:rsidR="00F63803" w:rsidRPr="00DA499E">
        <w:rPr>
          <w:color w:val="auto"/>
          <w:szCs w:val="24"/>
        </w:rPr>
        <w:t>[Accessed 17 Dec. 2018].</w:t>
      </w:r>
    </w:p>
    <w:p w14:paraId="62A821E5" w14:textId="672943D4" w:rsidR="009B031D" w:rsidRPr="00DA499E" w:rsidRDefault="009B031D" w:rsidP="002861EC">
      <w:pPr>
        <w:rPr>
          <w:color w:val="auto"/>
          <w:szCs w:val="24"/>
          <w:lang w:eastAsia="en-GB"/>
        </w:rPr>
      </w:pPr>
    </w:p>
    <w:p w14:paraId="351BFC99" w14:textId="28A212EB" w:rsidR="009B031D" w:rsidRPr="00DA499E" w:rsidRDefault="009B031D" w:rsidP="002861EC">
      <w:pPr>
        <w:rPr>
          <w:color w:val="auto"/>
          <w:szCs w:val="24"/>
          <w:lang w:eastAsia="en-GB"/>
        </w:rPr>
      </w:pPr>
      <w:r w:rsidRPr="00DA499E">
        <w:rPr>
          <w:color w:val="auto"/>
          <w:szCs w:val="24"/>
          <w:lang w:eastAsia="en-GB"/>
        </w:rPr>
        <w:t>[15]</w:t>
      </w:r>
      <w:r w:rsidR="008D71F9" w:rsidRPr="00DA499E">
        <w:rPr>
          <w:color w:val="auto"/>
          <w:szCs w:val="24"/>
          <w:lang w:eastAsia="en-GB"/>
        </w:rPr>
        <w:t xml:space="preserve"> Freedom on the Net 2018</w:t>
      </w:r>
      <w:r w:rsidR="00420921" w:rsidRPr="00DA499E">
        <w:rPr>
          <w:color w:val="auto"/>
          <w:szCs w:val="24"/>
          <w:lang w:eastAsia="en-GB"/>
        </w:rPr>
        <w:t>.</w:t>
      </w:r>
      <w:r w:rsidR="008D71F9" w:rsidRPr="00DA499E">
        <w:rPr>
          <w:color w:val="auto"/>
          <w:szCs w:val="24"/>
          <w:lang w:eastAsia="en-GB"/>
        </w:rPr>
        <w:t xml:space="preserve"> Freedom House. 2018. Freedom on the Net 2018. Available at: https://freedomhouse.org/report/freedom-net/freedom-net-2018. [Accessed 19 December 2018].</w:t>
      </w:r>
    </w:p>
    <w:p w14:paraId="17628889" w14:textId="3A1CB873" w:rsidR="009B031D" w:rsidRPr="00DA499E" w:rsidRDefault="009B031D" w:rsidP="002861EC">
      <w:pPr>
        <w:rPr>
          <w:color w:val="auto"/>
          <w:szCs w:val="24"/>
          <w:lang w:eastAsia="en-GB"/>
        </w:rPr>
      </w:pPr>
    </w:p>
    <w:p w14:paraId="7ADCF4F5" w14:textId="26425DAB" w:rsidR="009B031D" w:rsidRPr="00DA499E" w:rsidRDefault="009B031D" w:rsidP="002861EC">
      <w:pPr>
        <w:rPr>
          <w:color w:val="auto"/>
          <w:szCs w:val="24"/>
          <w:lang w:eastAsia="en-GB"/>
        </w:rPr>
      </w:pPr>
      <w:r w:rsidRPr="00DA499E">
        <w:rPr>
          <w:color w:val="auto"/>
          <w:szCs w:val="24"/>
          <w:lang w:eastAsia="en-GB"/>
        </w:rPr>
        <w:t>[16]</w:t>
      </w:r>
      <w:r w:rsidR="00AE247B" w:rsidRPr="00DA499E">
        <w:rPr>
          <w:color w:val="auto"/>
          <w:szCs w:val="24"/>
          <w:lang w:eastAsia="en-GB"/>
        </w:rPr>
        <w:t xml:space="preserve"> Freedom of the Press 2017. Freedom House. 2018. Freedom of the Press 2017. Available at: https://freedomhouse.org/report/freedom-press/freedom-press-2017. [Accessed 19 December 2018].</w:t>
      </w:r>
    </w:p>
    <w:p w14:paraId="020AFF99" w14:textId="7AFC403C" w:rsidR="009B031D" w:rsidRPr="00DA499E" w:rsidRDefault="009B031D" w:rsidP="002861EC">
      <w:pPr>
        <w:rPr>
          <w:color w:val="auto"/>
          <w:szCs w:val="24"/>
          <w:lang w:eastAsia="en-GB"/>
        </w:rPr>
      </w:pPr>
    </w:p>
    <w:p w14:paraId="3A392BB8" w14:textId="3F82B53D" w:rsidR="009B031D" w:rsidRPr="00DA499E" w:rsidRDefault="009B031D" w:rsidP="002861EC">
      <w:pPr>
        <w:rPr>
          <w:color w:val="auto"/>
          <w:szCs w:val="24"/>
          <w:lang w:eastAsia="en-GB"/>
        </w:rPr>
      </w:pPr>
      <w:r w:rsidRPr="00DA499E">
        <w:rPr>
          <w:color w:val="auto"/>
          <w:szCs w:val="24"/>
          <w:lang w:eastAsia="en-GB"/>
        </w:rPr>
        <w:t>[17]</w:t>
      </w:r>
      <w:r w:rsidR="00274D47" w:rsidRPr="00DA499E">
        <w:rPr>
          <w:color w:val="auto"/>
          <w:szCs w:val="24"/>
          <w:lang w:eastAsia="en-GB"/>
        </w:rPr>
        <w:t xml:space="preserve"> Fraser Institute. 2018. The Human Freedom Index 2018 | Fraser Institute. Available at: https://www.fraserinstitute.org/studies/human-freedom-index-2018. [Accessed 21 December 2018].</w:t>
      </w:r>
    </w:p>
    <w:p w14:paraId="04EB96BB" w14:textId="5D0231CA" w:rsidR="009B031D" w:rsidRPr="00DA499E" w:rsidRDefault="009B031D" w:rsidP="002861EC">
      <w:pPr>
        <w:rPr>
          <w:color w:val="auto"/>
          <w:szCs w:val="24"/>
          <w:lang w:eastAsia="en-GB"/>
        </w:rPr>
      </w:pPr>
    </w:p>
    <w:p w14:paraId="383CF284" w14:textId="4315F8B0" w:rsidR="009B031D" w:rsidRPr="00DA499E" w:rsidRDefault="009B031D" w:rsidP="002861EC">
      <w:pPr>
        <w:rPr>
          <w:color w:val="auto"/>
          <w:szCs w:val="24"/>
          <w:lang w:eastAsia="en-GB"/>
        </w:rPr>
      </w:pPr>
      <w:r w:rsidRPr="00DA499E">
        <w:rPr>
          <w:color w:val="auto"/>
          <w:szCs w:val="24"/>
          <w:lang w:eastAsia="en-GB"/>
        </w:rPr>
        <w:t>[18]</w:t>
      </w:r>
      <w:r w:rsidR="00274D47" w:rsidRPr="00DA499E">
        <w:rPr>
          <w:color w:val="auto"/>
          <w:szCs w:val="24"/>
          <w:lang w:eastAsia="en-GB"/>
        </w:rPr>
        <w:t xml:space="preserve"> Mirai-like Botnet. 2018. Bad Packets Report. Available at: https://mirai.badpackets.net/. [Accessed 21 December 2018].</w:t>
      </w:r>
    </w:p>
    <w:p w14:paraId="2D7C018A" w14:textId="0953E2BA" w:rsidR="009B031D" w:rsidRPr="00DA499E" w:rsidRDefault="009B031D" w:rsidP="002861EC">
      <w:pPr>
        <w:rPr>
          <w:color w:val="auto"/>
          <w:szCs w:val="24"/>
          <w:lang w:eastAsia="en-GB"/>
        </w:rPr>
      </w:pPr>
    </w:p>
    <w:p w14:paraId="722DBA02" w14:textId="12DD70D7" w:rsidR="009B031D" w:rsidRPr="00DA499E" w:rsidRDefault="009B031D" w:rsidP="002861EC">
      <w:pPr>
        <w:rPr>
          <w:color w:val="auto"/>
          <w:szCs w:val="24"/>
          <w:lang w:eastAsia="en-GB"/>
        </w:rPr>
      </w:pPr>
      <w:r w:rsidRPr="00DA499E">
        <w:rPr>
          <w:color w:val="auto"/>
          <w:szCs w:val="24"/>
          <w:lang w:eastAsia="en-GB"/>
        </w:rPr>
        <w:t>[19]</w:t>
      </w:r>
      <w:r w:rsidR="004447FB" w:rsidRPr="00DA499E">
        <w:rPr>
          <w:color w:val="auto"/>
          <w:szCs w:val="24"/>
          <w:lang w:eastAsia="en-GB"/>
        </w:rPr>
        <w:t xml:space="preserve"> </w:t>
      </w:r>
      <w:proofErr w:type="spellStart"/>
      <w:r w:rsidR="004447FB" w:rsidRPr="00DA499E">
        <w:rPr>
          <w:color w:val="auto"/>
          <w:szCs w:val="24"/>
          <w:lang w:eastAsia="en-GB"/>
        </w:rPr>
        <w:t>BGPStream</w:t>
      </w:r>
      <w:proofErr w:type="spellEnd"/>
      <w:r w:rsidR="004447FB" w:rsidRPr="00DA499E">
        <w:rPr>
          <w:color w:val="auto"/>
          <w:szCs w:val="24"/>
          <w:lang w:eastAsia="en-GB"/>
        </w:rPr>
        <w:t xml:space="preserve">. 2018. </w:t>
      </w:r>
      <w:proofErr w:type="spellStart"/>
      <w:r w:rsidR="004447FB" w:rsidRPr="00DA499E">
        <w:rPr>
          <w:color w:val="auto"/>
          <w:szCs w:val="24"/>
          <w:lang w:eastAsia="en-GB"/>
        </w:rPr>
        <w:t>BGPStream</w:t>
      </w:r>
      <w:proofErr w:type="spellEnd"/>
      <w:r w:rsidR="004447FB" w:rsidRPr="00DA499E">
        <w:rPr>
          <w:color w:val="auto"/>
          <w:szCs w:val="24"/>
          <w:lang w:eastAsia="en-GB"/>
        </w:rPr>
        <w:t>. Available at: https://bgpstream.com/. [Accessed 21 December 2018].</w:t>
      </w:r>
    </w:p>
    <w:p w14:paraId="19C56083" w14:textId="441431FE" w:rsidR="009B031D" w:rsidRPr="00DA499E" w:rsidRDefault="009B031D" w:rsidP="002861EC">
      <w:pPr>
        <w:rPr>
          <w:color w:val="auto"/>
          <w:szCs w:val="24"/>
          <w:lang w:eastAsia="en-GB"/>
        </w:rPr>
      </w:pPr>
    </w:p>
    <w:p w14:paraId="55CEC426" w14:textId="7FBE1EF9" w:rsidR="009B031D" w:rsidRPr="00DA499E" w:rsidRDefault="009B031D" w:rsidP="002861EC">
      <w:pPr>
        <w:rPr>
          <w:color w:val="auto"/>
          <w:szCs w:val="24"/>
          <w:lang w:eastAsia="en-GB"/>
        </w:rPr>
      </w:pPr>
      <w:r w:rsidRPr="00DA499E">
        <w:rPr>
          <w:color w:val="auto"/>
          <w:szCs w:val="24"/>
          <w:lang w:eastAsia="en-GB"/>
        </w:rPr>
        <w:t>[20]</w:t>
      </w:r>
      <w:r w:rsidR="0009234F" w:rsidRPr="00DA499E">
        <w:rPr>
          <w:color w:val="auto"/>
          <w:szCs w:val="24"/>
          <w:lang w:eastAsia="en-GB"/>
        </w:rPr>
        <w:t xml:space="preserve"> Roberts, M. 2018. Censored Distractions and Diversion inside China’s Great Firewall. Princeton University Press. </w:t>
      </w:r>
    </w:p>
    <w:p w14:paraId="3BB7395B" w14:textId="01C2063F" w:rsidR="00FF6DD9" w:rsidRPr="00DA499E" w:rsidRDefault="00FF6DD9" w:rsidP="002861EC">
      <w:pPr>
        <w:rPr>
          <w:color w:val="auto"/>
          <w:szCs w:val="24"/>
          <w:lang w:eastAsia="en-GB"/>
        </w:rPr>
      </w:pPr>
    </w:p>
    <w:p w14:paraId="1EF45575" w14:textId="543E95BC" w:rsidR="000C45DC" w:rsidRPr="00DA499E" w:rsidRDefault="00FF6DD9" w:rsidP="000C45DC">
      <w:pPr>
        <w:rPr>
          <w:color w:val="auto"/>
          <w:szCs w:val="24"/>
          <w:lang w:eastAsia="en-GB"/>
        </w:rPr>
      </w:pPr>
      <w:r w:rsidRPr="00DA499E">
        <w:rPr>
          <w:color w:val="auto"/>
          <w:szCs w:val="24"/>
          <w:lang w:eastAsia="en-GB"/>
        </w:rPr>
        <w:t>[21]</w:t>
      </w:r>
      <w:r w:rsidR="009D193A" w:rsidRPr="00DA499E">
        <w:rPr>
          <w:color w:val="auto"/>
          <w:szCs w:val="24"/>
          <w:lang w:eastAsia="en-GB"/>
        </w:rPr>
        <w:t xml:space="preserve"> </w:t>
      </w:r>
      <w:r w:rsidR="008E6DBF" w:rsidRPr="00DA499E">
        <w:rPr>
          <w:color w:val="auto"/>
          <w:szCs w:val="24"/>
          <w:shd w:val="clear" w:color="auto" w:fill="FFFFFF"/>
        </w:rPr>
        <w:t xml:space="preserve">Roberts, Margaret </w:t>
      </w:r>
      <w:proofErr w:type="spellStart"/>
      <w:r w:rsidR="008E6DBF" w:rsidRPr="00DA499E">
        <w:rPr>
          <w:color w:val="auto"/>
          <w:szCs w:val="24"/>
          <w:shd w:val="clear" w:color="auto" w:fill="FFFFFF"/>
        </w:rPr>
        <w:t>Earling</w:t>
      </w:r>
      <w:proofErr w:type="spellEnd"/>
      <w:r w:rsidR="008E6DBF" w:rsidRPr="00DA499E">
        <w:rPr>
          <w:color w:val="auto"/>
          <w:szCs w:val="24"/>
          <w:shd w:val="clear" w:color="auto" w:fill="FFFFFF"/>
        </w:rPr>
        <w:t>. 2014. Fear, Friction, and Flooding: Methods of Online Information Control. Doctoral dissertation, Harvard University</w:t>
      </w:r>
      <w:r w:rsidR="008E6DBF" w:rsidRPr="00DA499E">
        <w:rPr>
          <w:rFonts w:ascii="Helvetica" w:hAnsi="Helvetica" w:cs="Helvetica"/>
          <w:color w:val="333333"/>
          <w:szCs w:val="24"/>
          <w:shd w:val="clear" w:color="auto" w:fill="FFFFFF"/>
        </w:rPr>
        <w:t>.</w:t>
      </w:r>
      <w:r w:rsidR="008E6DBF" w:rsidRPr="00DA499E">
        <w:rPr>
          <w:color w:val="auto"/>
          <w:szCs w:val="24"/>
          <w:lang w:eastAsia="en-GB"/>
        </w:rPr>
        <w:t xml:space="preserve"> </w:t>
      </w:r>
      <w:r w:rsidR="000C45DC" w:rsidRPr="00DA499E">
        <w:rPr>
          <w:color w:val="auto"/>
          <w:szCs w:val="24"/>
          <w:lang w:eastAsia="en-GB"/>
        </w:rPr>
        <w:t xml:space="preserve">Available at: </w:t>
      </w:r>
      <w:hyperlink r:id="rId23" w:history="1">
        <w:r w:rsidR="000C45DC" w:rsidRPr="00DA499E">
          <w:rPr>
            <w:rStyle w:val="Hyperlink"/>
            <w:color w:val="auto"/>
            <w:szCs w:val="24"/>
            <w:lang w:eastAsia="en-GB"/>
          </w:rPr>
          <w:t>https://dash.harvard.edu/handle/1/12274299</w:t>
        </w:r>
      </w:hyperlink>
      <w:r w:rsidR="000C45DC" w:rsidRPr="00DA499E">
        <w:rPr>
          <w:color w:val="auto"/>
          <w:szCs w:val="24"/>
          <w:lang w:eastAsia="en-GB"/>
        </w:rPr>
        <w:t xml:space="preserve"> [Accessed 27 December 2018].</w:t>
      </w:r>
    </w:p>
    <w:p w14:paraId="0B7646E7" w14:textId="002D038F" w:rsidR="00FF6DD9" w:rsidRPr="00DA499E" w:rsidRDefault="00FF6DD9" w:rsidP="002861EC">
      <w:pPr>
        <w:rPr>
          <w:color w:val="auto"/>
          <w:szCs w:val="24"/>
          <w:lang w:eastAsia="en-GB"/>
        </w:rPr>
      </w:pPr>
    </w:p>
    <w:p w14:paraId="59EE3427" w14:textId="4F363734" w:rsidR="00686406" w:rsidRPr="00DA499E" w:rsidRDefault="00686406" w:rsidP="002861EC">
      <w:pPr>
        <w:rPr>
          <w:color w:val="auto"/>
          <w:szCs w:val="24"/>
          <w:lang w:eastAsia="en-GB"/>
        </w:rPr>
      </w:pPr>
      <w:r w:rsidRPr="00DA499E">
        <w:rPr>
          <w:color w:val="auto"/>
          <w:szCs w:val="24"/>
          <w:lang w:eastAsia="en-GB"/>
        </w:rPr>
        <w:lastRenderedPageBreak/>
        <w:t xml:space="preserve">[22] BBC News. 2018. Yang </w:t>
      </w:r>
      <w:proofErr w:type="spellStart"/>
      <w:r w:rsidRPr="00DA499E">
        <w:rPr>
          <w:color w:val="auto"/>
          <w:szCs w:val="24"/>
          <w:lang w:eastAsia="en-GB"/>
        </w:rPr>
        <w:t>Kaili</w:t>
      </w:r>
      <w:proofErr w:type="spellEnd"/>
      <w:r w:rsidRPr="00DA499E">
        <w:rPr>
          <w:color w:val="auto"/>
          <w:szCs w:val="24"/>
          <w:lang w:eastAsia="en-GB"/>
        </w:rPr>
        <w:t>: China live-streamer detained for 'insulting' national anthem - BBC News. Available at: https://www.bbc.co.uk/news/world-asia-china-45859650. [Accessed 27 December 2018].</w:t>
      </w:r>
    </w:p>
    <w:p w14:paraId="6DF0A725" w14:textId="44492DCD" w:rsidR="002868FF" w:rsidRPr="00DA499E" w:rsidRDefault="002868FF" w:rsidP="002861EC">
      <w:pPr>
        <w:rPr>
          <w:color w:val="auto"/>
          <w:szCs w:val="24"/>
          <w:lang w:eastAsia="en-GB"/>
        </w:rPr>
      </w:pPr>
    </w:p>
    <w:p w14:paraId="466EF8F3" w14:textId="30AF588A" w:rsidR="002868FF" w:rsidRPr="00DA499E" w:rsidRDefault="002868FF" w:rsidP="002861EC">
      <w:pPr>
        <w:rPr>
          <w:color w:val="auto"/>
          <w:szCs w:val="24"/>
          <w:lang w:eastAsia="en-GB"/>
        </w:rPr>
      </w:pPr>
      <w:r w:rsidRPr="00DA499E">
        <w:rPr>
          <w:color w:val="auto"/>
          <w:szCs w:val="24"/>
          <w:lang w:eastAsia="en-GB"/>
        </w:rPr>
        <w:t xml:space="preserve">[23] </w:t>
      </w:r>
      <w:r w:rsidR="00E41D72" w:rsidRPr="00DA499E">
        <w:rPr>
          <w:color w:val="auto"/>
          <w:szCs w:val="24"/>
          <w:lang w:eastAsia="en-GB"/>
        </w:rPr>
        <w:t>Freedom on the Net Countries. Freedom House. 2019. Freedom on the Net Countries. Freedom House. Available at: https://freedomhouse.org/report/countries-net-freedom-2018. [Accessed 09 February 2019].</w:t>
      </w:r>
    </w:p>
    <w:p w14:paraId="51E470D6" w14:textId="43C99F41" w:rsidR="00FB2690" w:rsidRPr="00DA499E" w:rsidRDefault="00FB2690" w:rsidP="002861EC">
      <w:pPr>
        <w:rPr>
          <w:color w:val="auto"/>
          <w:szCs w:val="24"/>
          <w:lang w:eastAsia="en-GB"/>
        </w:rPr>
      </w:pPr>
    </w:p>
    <w:p w14:paraId="28EF4E77" w14:textId="3ED5DCB4" w:rsidR="00FB2690" w:rsidRPr="00DA499E" w:rsidRDefault="00FB2690" w:rsidP="002861EC">
      <w:pPr>
        <w:rPr>
          <w:color w:val="auto"/>
          <w:szCs w:val="24"/>
          <w:lang w:eastAsia="en-GB"/>
        </w:rPr>
      </w:pPr>
      <w:r w:rsidRPr="00DA499E">
        <w:rPr>
          <w:color w:val="auto"/>
          <w:szCs w:val="24"/>
          <w:lang w:eastAsia="en-GB"/>
        </w:rPr>
        <w:t>[24] BBC News. 2019. Security services 'prevented 13 UK terror attacks since 2013' - BBC News. Available at: https://www.bbc.co.uk/news/uk-39176110. [Accessed 09 February 2019].</w:t>
      </w:r>
    </w:p>
    <w:p w14:paraId="2D80B3B1" w14:textId="3D7A6006" w:rsidR="00077D5A" w:rsidRPr="00DA499E" w:rsidRDefault="00077D5A" w:rsidP="002861EC">
      <w:pPr>
        <w:rPr>
          <w:color w:val="auto"/>
          <w:szCs w:val="24"/>
          <w:lang w:eastAsia="en-GB"/>
        </w:rPr>
      </w:pPr>
    </w:p>
    <w:p w14:paraId="1AC28E0A" w14:textId="410A22B9" w:rsidR="00077D5A" w:rsidRPr="00DA499E" w:rsidRDefault="00077D5A" w:rsidP="002861EC">
      <w:pPr>
        <w:rPr>
          <w:color w:val="auto"/>
          <w:szCs w:val="24"/>
          <w:lang w:eastAsia="en-GB"/>
        </w:rPr>
      </w:pPr>
      <w:r w:rsidRPr="00DA499E">
        <w:rPr>
          <w:color w:val="auto"/>
          <w:szCs w:val="24"/>
          <w:lang w:eastAsia="en-GB"/>
        </w:rPr>
        <w:t>[25] The Independent. 2019. Twitter joke led to Terror Act arrest and airport life ban. The Independent. Available at: https://www.independent.co.uk/news/uk/home-news/twitter-joke-led-to-terror-act-arrest-and-airport-life-ban-1870913.html. [Accessed 09 February 2019].</w:t>
      </w:r>
    </w:p>
    <w:p w14:paraId="3CE2E58E" w14:textId="678D43F6" w:rsidR="006C6DA8" w:rsidRPr="00DA499E" w:rsidRDefault="006C6DA8" w:rsidP="002861EC">
      <w:pPr>
        <w:rPr>
          <w:color w:val="auto"/>
          <w:szCs w:val="24"/>
          <w:lang w:eastAsia="en-GB"/>
        </w:rPr>
      </w:pPr>
    </w:p>
    <w:p w14:paraId="31752A3B" w14:textId="1F4AD7FB" w:rsidR="006C6DA8" w:rsidRPr="00DA499E" w:rsidRDefault="006C6DA8" w:rsidP="002861EC">
      <w:pPr>
        <w:rPr>
          <w:color w:val="auto"/>
          <w:szCs w:val="24"/>
          <w:lang w:eastAsia="en-GB"/>
        </w:rPr>
      </w:pPr>
      <w:r w:rsidRPr="00DA499E">
        <w:rPr>
          <w:color w:val="auto"/>
          <w:szCs w:val="24"/>
          <w:lang w:eastAsia="en-GB"/>
        </w:rPr>
        <w:t>[26] The Independent. 2019. Arrests for offensive Facebook and Twitter posts soar in London. The Independent. Available at: https://www.independent.co.uk/news/uk/arrests-for-offensive-facebook-and-twitter-posts-soar-in-london-a7064246.html. [Accessed 09 February 2019].</w:t>
      </w:r>
    </w:p>
    <w:p w14:paraId="154C6E5C" w14:textId="30327F69" w:rsidR="00631D2C" w:rsidRPr="00DA499E" w:rsidRDefault="00631D2C" w:rsidP="002861EC">
      <w:pPr>
        <w:rPr>
          <w:color w:val="auto"/>
          <w:szCs w:val="24"/>
          <w:lang w:eastAsia="en-GB"/>
        </w:rPr>
      </w:pPr>
    </w:p>
    <w:p w14:paraId="1C4EBDA2" w14:textId="669AA591" w:rsidR="00631D2C" w:rsidRPr="00DA499E" w:rsidRDefault="00631D2C" w:rsidP="002861EC">
      <w:pPr>
        <w:rPr>
          <w:color w:val="auto"/>
          <w:szCs w:val="24"/>
          <w:lang w:eastAsia="en-GB"/>
        </w:rPr>
      </w:pPr>
      <w:r w:rsidRPr="00DA499E">
        <w:rPr>
          <w:color w:val="auto"/>
          <w:szCs w:val="24"/>
          <w:lang w:eastAsia="en-GB"/>
        </w:rPr>
        <w:t xml:space="preserve">[27] </w:t>
      </w:r>
      <w:proofErr w:type="spellStart"/>
      <w:r w:rsidRPr="00DA499E">
        <w:rPr>
          <w:color w:val="auto"/>
          <w:szCs w:val="24"/>
          <w:lang w:eastAsia="en-GB"/>
        </w:rPr>
        <w:t>Jaikumar</w:t>
      </w:r>
      <w:proofErr w:type="spellEnd"/>
      <w:r w:rsidRPr="00DA499E">
        <w:rPr>
          <w:color w:val="auto"/>
          <w:szCs w:val="24"/>
          <w:lang w:eastAsia="en-GB"/>
        </w:rPr>
        <w:t xml:space="preserve"> Vijayan. 2019. Attackers turning to legit cloud services firms to plant malware. Computerworld. Available at: https://www.computerworld.com/article/2484596/cybercrime-hacking/attackers-turning-to-legit-cloud-services-firms-to-plant-malware.html. [Accessed 10 February 2019].</w:t>
      </w:r>
    </w:p>
    <w:p w14:paraId="55CE94F3" w14:textId="71350FFB" w:rsidR="00AB4C99" w:rsidRPr="00DA499E" w:rsidRDefault="00AB4C99" w:rsidP="002861EC">
      <w:pPr>
        <w:rPr>
          <w:color w:val="auto"/>
          <w:szCs w:val="24"/>
          <w:lang w:eastAsia="en-GB"/>
        </w:rPr>
      </w:pPr>
    </w:p>
    <w:p w14:paraId="1BB30AFE" w14:textId="7939043B" w:rsidR="00AB4C99" w:rsidRPr="00DA499E" w:rsidRDefault="00AB4C99" w:rsidP="002861EC">
      <w:pPr>
        <w:rPr>
          <w:color w:val="auto"/>
          <w:szCs w:val="24"/>
          <w:lang w:eastAsia="en-GB"/>
        </w:rPr>
      </w:pPr>
      <w:r w:rsidRPr="00DA499E">
        <w:rPr>
          <w:color w:val="auto"/>
          <w:szCs w:val="24"/>
          <w:lang w:eastAsia="en-GB"/>
        </w:rPr>
        <w:t>[28] Google. 2019. Google Scholar. Available at: https://scholar.google.com/. [Accessed 15 February 2019].</w:t>
      </w:r>
    </w:p>
    <w:p w14:paraId="1B644365" w14:textId="707A4C2F" w:rsidR="00FD738A" w:rsidRPr="00DA499E" w:rsidRDefault="00FD738A" w:rsidP="002861EC">
      <w:pPr>
        <w:rPr>
          <w:color w:val="auto"/>
          <w:szCs w:val="24"/>
          <w:lang w:eastAsia="en-GB"/>
        </w:rPr>
      </w:pPr>
    </w:p>
    <w:p w14:paraId="1EC9A6C1" w14:textId="3CF44361" w:rsidR="00FD738A" w:rsidRPr="00DA499E" w:rsidRDefault="00FD738A" w:rsidP="002861EC">
      <w:pPr>
        <w:rPr>
          <w:color w:val="auto"/>
          <w:szCs w:val="24"/>
          <w:lang w:eastAsia="en-GB"/>
        </w:rPr>
      </w:pPr>
      <w:r w:rsidRPr="00DA499E">
        <w:rPr>
          <w:color w:val="auto"/>
          <w:szCs w:val="24"/>
          <w:lang w:eastAsia="en-GB"/>
        </w:rPr>
        <w:t xml:space="preserve">[29] </w:t>
      </w:r>
      <w:proofErr w:type="spellStart"/>
      <w:r w:rsidRPr="00DA499E">
        <w:rPr>
          <w:color w:val="auto"/>
          <w:szCs w:val="24"/>
          <w:lang w:eastAsia="en-GB"/>
        </w:rPr>
        <w:t>PyPI</w:t>
      </w:r>
      <w:proofErr w:type="spellEnd"/>
      <w:r w:rsidRPr="00DA499E">
        <w:rPr>
          <w:color w:val="auto"/>
          <w:szCs w:val="24"/>
          <w:lang w:eastAsia="en-GB"/>
        </w:rPr>
        <w:t xml:space="preserve">. 2019. geoip2. </w:t>
      </w:r>
      <w:proofErr w:type="spellStart"/>
      <w:r w:rsidRPr="00DA499E">
        <w:rPr>
          <w:color w:val="auto"/>
          <w:szCs w:val="24"/>
          <w:lang w:eastAsia="en-GB"/>
        </w:rPr>
        <w:t>PyPI</w:t>
      </w:r>
      <w:proofErr w:type="spellEnd"/>
      <w:r w:rsidRPr="00DA499E">
        <w:rPr>
          <w:color w:val="auto"/>
          <w:szCs w:val="24"/>
          <w:lang w:eastAsia="en-GB"/>
        </w:rPr>
        <w:t>. Available at: https://pypi.org/project/geoip2/0.1.0/. [Accessed 16 February 2019].</w:t>
      </w:r>
    </w:p>
    <w:p w14:paraId="01C9C64B" w14:textId="34C8EDDC" w:rsidR="00046154" w:rsidRPr="00DA499E" w:rsidRDefault="00046154" w:rsidP="002861EC">
      <w:pPr>
        <w:rPr>
          <w:color w:val="auto"/>
          <w:szCs w:val="24"/>
          <w:lang w:eastAsia="en-GB"/>
        </w:rPr>
      </w:pPr>
    </w:p>
    <w:p w14:paraId="1B59D6C3" w14:textId="3118A7AA" w:rsidR="00046154" w:rsidRDefault="00046154" w:rsidP="002861EC">
      <w:pPr>
        <w:rPr>
          <w:color w:val="auto"/>
          <w:szCs w:val="28"/>
          <w:lang w:eastAsia="en-GB"/>
        </w:rPr>
      </w:pPr>
      <w:r w:rsidRPr="00DA499E">
        <w:rPr>
          <w:color w:val="auto"/>
          <w:szCs w:val="24"/>
          <w:lang w:eastAsia="en-GB"/>
        </w:rPr>
        <w:t>[30] J. Patrick Rhamey Jr. 2019. 2018 State of World Liberty Index — J. Patrick Rhamey Jr. Available at: http://patrickrhamey.com/saturday-research/2018/8/6/2018-state-of-world-liberty-index. [Accessed 17 F</w:t>
      </w:r>
      <w:r w:rsidRPr="00046154">
        <w:rPr>
          <w:color w:val="auto"/>
          <w:szCs w:val="28"/>
          <w:lang w:eastAsia="en-GB"/>
        </w:rPr>
        <w:t>ebruary 2019].</w:t>
      </w:r>
    </w:p>
    <w:p w14:paraId="19E5038B" w14:textId="01C5BCB9" w:rsidR="00E46824" w:rsidRDefault="00E46824" w:rsidP="002861EC">
      <w:pPr>
        <w:rPr>
          <w:color w:val="auto"/>
          <w:szCs w:val="28"/>
          <w:lang w:eastAsia="en-GB"/>
        </w:rPr>
      </w:pPr>
    </w:p>
    <w:p w14:paraId="19E5B4CA" w14:textId="6CB2CB28" w:rsidR="00E46824" w:rsidRPr="009B031D" w:rsidRDefault="00E46824" w:rsidP="002861EC">
      <w:pPr>
        <w:rPr>
          <w:color w:val="auto"/>
          <w:szCs w:val="28"/>
          <w:lang w:eastAsia="en-GB"/>
        </w:rPr>
      </w:pPr>
      <w:r>
        <w:rPr>
          <w:color w:val="auto"/>
          <w:szCs w:val="28"/>
          <w:lang w:eastAsia="en-GB"/>
        </w:rPr>
        <w:t xml:space="preserve">[31] David D. Clark. 2000. </w:t>
      </w:r>
      <w:r>
        <w:t>Rethinking the design of the Internet: The end to end arguments vs. the brave new world</w:t>
      </w:r>
      <w:r>
        <w:t xml:space="preserve">. </w:t>
      </w:r>
      <w:r w:rsidRPr="00DA499E">
        <w:rPr>
          <w:color w:val="auto"/>
          <w:szCs w:val="24"/>
          <w:lang w:eastAsia="en-GB"/>
        </w:rPr>
        <w:t>Available at:</w:t>
      </w:r>
      <w:r w:rsidRPr="00E46824">
        <w:rPr>
          <w:color w:val="auto"/>
          <w:szCs w:val="28"/>
          <w:lang w:eastAsia="en-GB"/>
        </w:rPr>
        <w:t xml:space="preserve"> </w:t>
      </w:r>
      <w:hyperlink r:id="rId24" w:history="1">
        <w:r w:rsidRPr="0059003E">
          <w:rPr>
            <w:rStyle w:val="Hyperlink"/>
            <w:szCs w:val="28"/>
            <w:lang w:eastAsia="en-GB"/>
          </w:rPr>
          <w:t>https://cyberlaw.stanford.edu/e2e/papers/TPRC-Clark-Blumenthal.pdf</w:t>
        </w:r>
      </w:hyperlink>
      <w:r>
        <w:rPr>
          <w:color w:val="auto"/>
          <w:szCs w:val="28"/>
          <w:lang w:eastAsia="en-GB"/>
        </w:rPr>
        <w:t xml:space="preserve"> </w:t>
      </w:r>
      <w:r w:rsidRPr="00DA499E">
        <w:rPr>
          <w:color w:val="auto"/>
          <w:szCs w:val="24"/>
          <w:lang w:eastAsia="en-GB"/>
        </w:rPr>
        <w:t xml:space="preserve">[Accessed </w:t>
      </w:r>
      <w:r>
        <w:rPr>
          <w:color w:val="auto"/>
          <w:szCs w:val="24"/>
          <w:lang w:eastAsia="en-GB"/>
        </w:rPr>
        <w:t>22</w:t>
      </w:r>
      <w:r w:rsidRPr="00DA499E">
        <w:rPr>
          <w:color w:val="auto"/>
          <w:szCs w:val="24"/>
          <w:lang w:eastAsia="en-GB"/>
        </w:rPr>
        <w:t xml:space="preserve"> F</w:t>
      </w:r>
      <w:r w:rsidRPr="00046154">
        <w:rPr>
          <w:color w:val="auto"/>
          <w:szCs w:val="28"/>
          <w:lang w:eastAsia="en-GB"/>
        </w:rPr>
        <w:t>ebruary 2019].</w:t>
      </w:r>
    </w:p>
    <w:sectPr w:rsidR="00E46824" w:rsidRPr="009B031D" w:rsidSect="00696D3C">
      <w:footerReference w:type="default" r:id="rId25"/>
      <w:pgSz w:w="11906" w:h="16838"/>
      <w:pgMar w:top="1701" w:right="1701" w:bottom="2381" w:left="1701" w:header="1418" w:footer="141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Vasileios" w:date="2019-02-18T17:34:00Z" w:initials="V">
    <w:p w14:paraId="7BE7A5A0" w14:textId="33E0BC4C" w:rsidR="00E0049C" w:rsidRDefault="00E0049C">
      <w:pPr>
        <w:pStyle w:val="CommentText"/>
      </w:pPr>
      <w:r>
        <w:rPr>
          <w:rStyle w:val="CommentReference"/>
        </w:rPr>
        <w:annotationRef/>
      </w:r>
      <w:r>
        <w:t>Why is this index the primary? Maybe it’s answered in the following chapter but it’s good to briefly explain here as well since you mention it.</w:t>
      </w:r>
    </w:p>
  </w:comment>
  <w:comment w:id="20" w:author="Vasileios" w:date="2019-02-18T17:37:00Z" w:initials="V">
    <w:p w14:paraId="35C6F3C8" w14:textId="2F9F7D81" w:rsidR="00E0049C" w:rsidRDefault="00E0049C">
      <w:pPr>
        <w:pStyle w:val="CommentText"/>
      </w:pPr>
      <w:r>
        <w:rPr>
          <w:rStyle w:val="CommentReference"/>
        </w:rPr>
        <w:annotationRef/>
      </w:r>
      <w:proofErr w:type="gramStart"/>
      <w:r>
        <w:t>Generally</w:t>
      </w:r>
      <w:proofErr w:type="gramEnd"/>
      <w:r>
        <w:t xml:space="preserve"> the term freedom and Internet freedom are used interchangeably in the report. If you consider them as </w:t>
      </w:r>
      <w:proofErr w:type="gramStart"/>
      <w:r>
        <w:t>equivalent</w:t>
      </w:r>
      <w:proofErr w:type="gramEnd"/>
      <w:r>
        <w:t xml:space="preserve"> please mention it in the Introduction.</w:t>
      </w:r>
    </w:p>
  </w:comment>
  <w:comment w:id="23" w:author="Vasileios" w:date="2019-02-18T17:38:00Z" w:initials="V">
    <w:p w14:paraId="4BFD86E7" w14:textId="196AE7FA" w:rsidR="00E0049C" w:rsidRDefault="00E0049C">
      <w:pPr>
        <w:pStyle w:val="CommentText"/>
      </w:pPr>
      <w:r>
        <w:rPr>
          <w:rStyle w:val="CommentReference"/>
        </w:rPr>
        <w:annotationRef/>
      </w:r>
      <w:r>
        <w:t>When you have a more complete draft it’s good to mention section numbers instead of “this section”, “the next section”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E7A5A0" w15:done="0"/>
  <w15:commentEx w15:paraId="35C6F3C8" w15:done="0"/>
  <w15:commentEx w15:paraId="4BFD86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E7A5A0" w16cid:durableId="201A7248"/>
  <w16cid:commentId w16cid:paraId="35C6F3C8" w16cid:durableId="201A7249"/>
  <w16cid:commentId w16cid:paraId="4BFD86E7" w16cid:durableId="201A72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D436D" w14:textId="77777777" w:rsidR="00BE659E" w:rsidRDefault="00BE659E" w:rsidP="00FB15DA">
      <w:r>
        <w:separator/>
      </w:r>
    </w:p>
  </w:endnote>
  <w:endnote w:type="continuationSeparator" w:id="0">
    <w:p w14:paraId="6545BF90" w14:textId="77777777" w:rsidR="00BE659E" w:rsidRDefault="00BE659E" w:rsidP="00FB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358210"/>
      <w:docPartObj>
        <w:docPartGallery w:val="Page Numbers (Bottom of Page)"/>
        <w:docPartUnique/>
      </w:docPartObj>
    </w:sdtPr>
    <w:sdtEndPr>
      <w:rPr>
        <w:noProof/>
      </w:rPr>
    </w:sdtEndPr>
    <w:sdtContent>
      <w:p w14:paraId="6D257480" w14:textId="613B6FE9" w:rsidR="00E0049C" w:rsidRDefault="00E0049C">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48D6EC0A" w14:textId="77777777" w:rsidR="00E0049C" w:rsidRDefault="00E00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3D539" w14:textId="77777777" w:rsidR="00BE659E" w:rsidRDefault="00BE659E" w:rsidP="00FB15DA">
      <w:r>
        <w:separator/>
      </w:r>
    </w:p>
  </w:footnote>
  <w:footnote w:type="continuationSeparator" w:id="0">
    <w:p w14:paraId="07127EA4" w14:textId="77777777" w:rsidR="00BE659E" w:rsidRDefault="00BE659E" w:rsidP="00FB1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360B"/>
    <w:multiLevelType w:val="hybridMultilevel"/>
    <w:tmpl w:val="6074B818"/>
    <w:lvl w:ilvl="0" w:tplc="6CE6316C">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32DDF"/>
    <w:multiLevelType w:val="hybridMultilevel"/>
    <w:tmpl w:val="32BCBBB2"/>
    <w:lvl w:ilvl="0" w:tplc="235C00C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B1EA6"/>
    <w:multiLevelType w:val="hybridMultilevel"/>
    <w:tmpl w:val="70E21376"/>
    <w:lvl w:ilvl="0" w:tplc="570E39B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8111F0"/>
    <w:multiLevelType w:val="hybridMultilevel"/>
    <w:tmpl w:val="E01AC4D8"/>
    <w:lvl w:ilvl="0" w:tplc="F09C33D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4A7F59"/>
    <w:multiLevelType w:val="hybridMultilevel"/>
    <w:tmpl w:val="92AE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261485"/>
    <w:multiLevelType w:val="hybridMultilevel"/>
    <w:tmpl w:val="A67A057A"/>
    <w:lvl w:ilvl="0" w:tplc="778CD568">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D1E5FF0"/>
    <w:multiLevelType w:val="hybridMultilevel"/>
    <w:tmpl w:val="1806FDDA"/>
    <w:lvl w:ilvl="0" w:tplc="923ECC5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200F"/>
    <w:multiLevelType w:val="multilevel"/>
    <w:tmpl w:val="33AA77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1"/>
  </w:num>
  <w:num w:numId="3">
    <w:abstractNumId w:val="6"/>
  </w:num>
  <w:num w:numId="4">
    <w:abstractNumId w:val="3"/>
  </w:num>
  <w:num w:numId="5">
    <w:abstractNumId w:val="2"/>
  </w:num>
  <w:num w:numId="6">
    <w:abstractNumId w:val="4"/>
  </w:num>
  <w:num w:numId="7">
    <w:abstractNumId w:val="0"/>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ios">
    <w15:presenceInfo w15:providerId="None" w15:userId="Vasile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6"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5DA"/>
    <w:rsid w:val="000103CE"/>
    <w:rsid w:val="00010732"/>
    <w:rsid w:val="00010CE3"/>
    <w:rsid w:val="00011EA3"/>
    <w:rsid w:val="00013019"/>
    <w:rsid w:val="00030841"/>
    <w:rsid w:val="000366B9"/>
    <w:rsid w:val="00041855"/>
    <w:rsid w:val="0004306D"/>
    <w:rsid w:val="000441CF"/>
    <w:rsid w:val="00046154"/>
    <w:rsid w:val="00053B13"/>
    <w:rsid w:val="000561FB"/>
    <w:rsid w:val="00056DDF"/>
    <w:rsid w:val="000620D9"/>
    <w:rsid w:val="000646A3"/>
    <w:rsid w:val="00070831"/>
    <w:rsid w:val="00077D5A"/>
    <w:rsid w:val="00077F89"/>
    <w:rsid w:val="00086941"/>
    <w:rsid w:val="00091A72"/>
    <w:rsid w:val="0009234F"/>
    <w:rsid w:val="0009465F"/>
    <w:rsid w:val="000968B2"/>
    <w:rsid w:val="000A418D"/>
    <w:rsid w:val="000A5C05"/>
    <w:rsid w:val="000A6E46"/>
    <w:rsid w:val="000B3BDB"/>
    <w:rsid w:val="000B7684"/>
    <w:rsid w:val="000C07E5"/>
    <w:rsid w:val="000C11EF"/>
    <w:rsid w:val="000C45DC"/>
    <w:rsid w:val="000C5479"/>
    <w:rsid w:val="000C5ECA"/>
    <w:rsid w:val="000C7A35"/>
    <w:rsid w:val="000D0B01"/>
    <w:rsid w:val="000F031E"/>
    <w:rsid w:val="000F5739"/>
    <w:rsid w:val="000F7C9F"/>
    <w:rsid w:val="001166EA"/>
    <w:rsid w:val="00121777"/>
    <w:rsid w:val="00122739"/>
    <w:rsid w:val="001252F9"/>
    <w:rsid w:val="001307CD"/>
    <w:rsid w:val="0015150F"/>
    <w:rsid w:val="001558B1"/>
    <w:rsid w:val="001622A6"/>
    <w:rsid w:val="0016235B"/>
    <w:rsid w:val="00162EBB"/>
    <w:rsid w:val="0016677F"/>
    <w:rsid w:val="001670A2"/>
    <w:rsid w:val="00175030"/>
    <w:rsid w:val="0018678F"/>
    <w:rsid w:val="00197709"/>
    <w:rsid w:val="001A7302"/>
    <w:rsid w:val="001A74CE"/>
    <w:rsid w:val="001B2551"/>
    <w:rsid w:val="001C6527"/>
    <w:rsid w:val="001D2261"/>
    <w:rsid w:val="001D6985"/>
    <w:rsid w:val="001F0186"/>
    <w:rsid w:val="001F5BA1"/>
    <w:rsid w:val="001F6EBE"/>
    <w:rsid w:val="001F7775"/>
    <w:rsid w:val="00200B72"/>
    <w:rsid w:val="00211AFF"/>
    <w:rsid w:val="00215900"/>
    <w:rsid w:val="00217882"/>
    <w:rsid w:val="00217CE8"/>
    <w:rsid w:val="002215B4"/>
    <w:rsid w:val="00227C9D"/>
    <w:rsid w:val="00235318"/>
    <w:rsid w:val="0023618E"/>
    <w:rsid w:val="00243EAF"/>
    <w:rsid w:val="00244486"/>
    <w:rsid w:val="00246B2B"/>
    <w:rsid w:val="00253CCD"/>
    <w:rsid w:val="0025414F"/>
    <w:rsid w:val="002738D9"/>
    <w:rsid w:val="00274D47"/>
    <w:rsid w:val="002861EC"/>
    <w:rsid w:val="002868FF"/>
    <w:rsid w:val="00292329"/>
    <w:rsid w:val="00293461"/>
    <w:rsid w:val="0029577E"/>
    <w:rsid w:val="00295BB5"/>
    <w:rsid w:val="002A4585"/>
    <w:rsid w:val="002B052F"/>
    <w:rsid w:val="002C76E5"/>
    <w:rsid w:val="002D001F"/>
    <w:rsid w:val="002D62E5"/>
    <w:rsid w:val="002F6152"/>
    <w:rsid w:val="0030150F"/>
    <w:rsid w:val="0030300E"/>
    <w:rsid w:val="00304601"/>
    <w:rsid w:val="003051E8"/>
    <w:rsid w:val="00310D36"/>
    <w:rsid w:val="003254B0"/>
    <w:rsid w:val="003278E6"/>
    <w:rsid w:val="0033060F"/>
    <w:rsid w:val="0033124C"/>
    <w:rsid w:val="003376BC"/>
    <w:rsid w:val="003413D9"/>
    <w:rsid w:val="0034162B"/>
    <w:rsid w:val="0035181C"/>
    <w:rsid w:val="0035355B"/>
    <w:rsid w:val="00354524"/>
    <w:rsid w:val="00354E5F"/>
    <w:rsid w:val="00362087"/>
    <w:rsid w:val="0037196E"/>
    <w:rsid w:val="00371C23"/>
    <w:rsid w:val="00375D8A"/>
    <w:rsid w:val="00387594"/>
    <w:rsid w:val="00391DBF"/>
    <w:rsid w:val="00392372"/>
    <w:rsid w:val="00392B04"/>
    <w:rsid w:val="00394670"/>
    <w:rsid w:val="003953FA"/>
    <w:rsid w:val="00396186"/>
    <w:rsid w:val="003A2EF3"/>
    <w:rsid w:val="003A335D"/>
    <w:rsid w:val="003B3CEC"/>
    <w:rsid w:val="003B45A9"/>
    <w:rsid w:val="003B5435"/>
    <w:rsid w:val="003C0694"/>
    <w:rsid w:val="003C4049"/>
    <w:rsid w:val="003D0A59"/>
    <w:rsid w:val="003E1B1C"/>
    <w:rsid w:val="003E5960"/>
    <w:rsid w:val="003F4140"/>
    <w:rsid w:val="004067C7"/>
    <w:rsid w:val="00413F9C"/>
    <w:rsid w:val="00420921"/>
    <w:rsid w:val="00421856"/>
    <w:rsid w:val="00426AC9"/>
    <w:rsid w:val="00440A73"/>
    <w:rsid w:val="004445A4"/>
    <w:rsid w:val="004447FB"/>
    <w:rsid w:val="00451016"/>
    <w:rsid w:val="00453AD9"/>
    <w:rsid w:val="004540D4"/>
    <w:rsid w:val="004614DE"/>
    <w:rsid w:val="004627BF"/>
    <w:rsid w:val="004766D7"/>
    <w:rsid w:val="00477D1E"/>
    <w:rsid w:val="004820D1"/>
    <w:rsid w:val="00492A21"/>
    <w:rsid w:val="00492E42"/>
    <w:rsid w:val="004A0997"/>
    <w:rsid w:val="004A5559"/>
    <w:rsid w:val="004A5C9B"/>
    <w:rsid w:val="004B41B6"/>
    <w:rsid w:val="004C05F2"/>
    <w:rsid w:val="004D7AFD"/>
    <w:rsid w:val="004E3D22"/>
    <w:rsid w:val="004E3D5F"/>
    <w:rsid w:val="004E3F9C"/>
    <w:rsid w:val="004E63C3"/>
    <w:rsid w:val="004F79A2"/>
    <w:rsid w:val="005070F2"/>
    <w:rsid w:val="00511E51"/>
    <w:rsid w:val="0051218A"/>
    <w:rsid w:val="00515902"/>
    <w:rsid w:val="00520A96"/>
    <w:rsid w:val="0052130B"/>
    <w:rsid w:val="005253BB"/>
    <w:rsid w:val="0053595C"/>
    <w:rsid w:val="00542B10"/>
    <w:rsid w:val="005437ED"/>
    <w:rsid w:val="00556A90"/>
    <w:rsid w:val="005733FD"/>
    <w:rsid w:val="0058030D"/>
    <w:rsid w:val="005874C4"/>
    <w:rsid w:val="00594501"/>
    <w:rsid w:val="005A14D7"/>
    <w:rsid w:val="005A2C99"/>
    <w:rsid w:val="005A7766"/>
    <w:rsid w:val="005B3628"/>
    <w:rsid w:val="005C200E"/>
    <w:rsid w:val="005E42FE"/>
    <w:rsid w:val="00601C84"/>
    <w:rsid w:val="0060370A"/>
    <w:rsid w:val="0060567C"/>
    <w:rsid w:val="00605EA8"/>
    <w:rsid w:val="00613D9E"/>
    <w:rsid w:val="006159E8"/>
    <w:rsid w:val="00616B9C"/>
    <w:rsid w:val="006206F2"/>
    <w:rsid w:val="00620C82"/>
    <w:rsid w:val="00623D2F"/>
    <w:rsid w:val="00627201"/>
    <w:rsid w:val="00631D2C"/>
    <w:rsid w:val="00634979"/>
    <w:rsid w:val="00635485"/>
    <w:rsid w:val="00635BB8"/>
    <w:rsid w:val="00635FE2"/>
    <w:rsid w:val="00637A26"/>
    <w:rsid w:val="006428C1"/>
    <w:rsid w:val="00643BA9"/>
    <w:rsid w:val="00644E73"/>
    <w:rsid w:val="00650F00"/>
    <w:rsid w:val="006574C7"/>
    <w:rsid w:val="00657A36"/>
    <w:rsid w:val="00662665"/>
    <w:rsid w:val="0066321F"/>
    <w:rsid w:val="00663E51"/>
    <w:rsid w:val="00666EC5"/>
    <w:rsid w:val="00676643"/>
    <w:rsid w:val="0067738A"/>
    <w:rsid w:val="006860A7"/>
    <w:rsid w:val="00686406"/>
    <w:rsid w:val="00686DF6"/>
    <w:rsid w:val="006903BF"/>
    <w:rsid w:val="00690A39"/>
    <w:rsid w:val="0069375E"/>
    <w:rsid w:val="00696D3C"/>
    <w:rsid w:val="006A370E"/>
    <w:rsid w:val="006A4107"/>
    <w:rsid w:val="006A66B1"/>
    <w:rsid w:val="006A72D3"/>
    <w:rsid w:val="006C2D35"/>
    <w:rsid w:val="006C45A5"/>
    <w:rsid w:val="006C60F3"/>
    <w:rsid w:val="006C6206"/>
    <w:rsid w:val="006C6DA8"/>
    <w:rsid w:val="006D2C63"/>
    <w:rsid w:val="006D3CFC"/>
    <w:rsid w:val="006D5182"/>
    <w:rsid w:val="006D5613"/>
    <w:rsid w:val="006E0192"/>
    <w:rsid w:val="006E07D3"/>
    <w:rsid w:val="006E4777"/>
    <w:rsid w:val="006E7362"/>
    <w:rsid w:val="007002ED"/>
    <w:rsid w:val="00701A3C"/>
    <w:rsid w:val="00701DCF"/>
    <w:rsid w:val="00704A71"/>
    <w:rsid w:val="00704BDA"/>
    <w:rsid w:val="00705F61"/>
    <w:rsid w:val="00707368"/>
    <w:rsid w:val="0071185A"/>
    <w:rsid w:val="0071279C"/>
    <w:rsid w:val="00716A29"/>
    <w:rsid w:val="007252CB"/>
    <w:rsid w:val="00727A77"/>
    <w:rsid w:val="007322CF"/>
    <w:rsid w:val="0073338C"/>
    <w:rsid w:val="00733D9A"/>
    <w:rsid w:val="00736B7F"/>
    <w:rsid w:val="00753BC2"/>
    <w:rsid w:val="007779F6"/>
    <w:rsid w:val="007843DC"/>
    <w:rsid w:val="00785DB5"/>
    <w:rsid w:val="00786ECC"/>
    <w:rsid w:val="00797AEF"/>
    <w:rsid w:val="007A27AC"/>
    <w:rsid w:val="007B6E96"/>
    <w:rsid w:val="007C18E1"/>
    <w:rsid w:val="007C7A49"/>
    <w:rsid w:val="007D412B"/>
    <w:rsid w:val="007D5469"/>
    <w:rsid w:val="007D6A97"/>
    <w:rsid w:val="007E4F21"/>
    <w:rsid w:val="007F73AD"/>
    <w:rsid w:val="00803A0C"/>
    <w:rsid w:val="00826534"/>
    <w:rsid w:val="008400B1"/>
    <w:rsid w:val="008416AE"/>
    <w:rsid w:val="008425DB"/>
    <w:rsid w:val="00854131"/>
    <w:rsid w:val="00866454"/>
    <w:rsid w:val="008713D7"/>
    <w:rsid w:val="00871A59"/>
    <w:rsid w:val="00875704"/>
    <w:rsid w:val="008760D6"/>
    <w:rsid w:val="00880AB8"/>
    <w:rsid w:val="008849E8"/>
    <w:rsid w:val="00887278"/>
    <w:rsid w:val="00894A0E"/>
    <w:rsid w:val="00897207"/>
    <w:rsid w:val="008A0429"/>
    <w:rsid w:val="008A5322"/>
    <w:rsid w:val="008A5950"/>
    <w:rsid w:val="008A5BC3"/>
    <w:rsid w:val="008A70BA"/>
    <w:rsid w:val="008B100A"/>
    <w:rsid w:val="008B4127"/>
    <w:rsid w:val="008B6EFC"/>
    <w:rsid w:val="008C3EBE"/>
    <w:rsid w:val="008D71F9"/>
    <w:rsid w:val="008E57BA"/>
    <w:rsid w:val="008E6DBF"/>
    <w:rsid w:val="008F1818"/>
    <w:rsid w:val="008F3633"/>
    <w:rsid w:val="00907AB2"/>
    <w:rsid w:val="009101A3"/>
    <w:rsid w:val="00914EB5"/>
    <w:rsid w:val="00917450"/>
    <w:rsid w:val="00921C4A"/>
    <w:rsid w:val="009234BB"/>
    <w:rsid w:val="009279E6"/>
    <w:rsid w:val="00936360"/>
    <w:rsid w:val="009370E4"/>
    <w:rsid w:val="00941F1C"/>
    <w:rsid w:val="009462A6"/>
    <w:rsid w:val="00955254"/>
    <w:rsid w:val="00957293"/>
    <w:rsid w:val="00973855"/>
    <w:rsid w:val="0097757D"/>
    <w:rsid w:val="00982C7A"/>
    <w:rsid w:val="00985A4B"/>
    <w:rsid w:val="00987DBB"/>
    <w:rsid w:val="00995E4B"/>
    <w:rsid w:val="009A4DE4"/>
    <w:rsid w:val="009A7882"/>
    <w:rsid w:val="009B031D"/>
    <w:rsid w:val="009B54CC"/>
    <w:rsid w:val="009C0647"/>
    <w:rsid w:val="009C699C"/>
    <w:rsid w:val="009D193A"/>
    <w:rsid w:val="009E208B"/>
    <w:rsid w:val="009E3251"/>
    <w:rsid w:val="009F0158"/>
    <w:rsid w:val="00A01654"/>
    <w:rsid w:val="00A07766"/>
    <w:rsid w:val="00A07CE6"/>
    <w:rsid w:val="00A1091D"/>
    <w:rsid w:val="00A11EEA"/>
    <w:rsid w:val="00A12D43"/>
    <w:rsid w:val="00A140D2"/>
    <w:rsid w:val="00A1422C"/>
    <w:rsid w:val="00A20F8A"/>
    <w:rsid w:val="00A239A8"/>
    <w:rsid w:val="00A24DEB"/>
    <w:rsid w:val="00A31CC4"/>
    <w:rsid w:val="00A34F21"/>
    <w:rsid w:val="00A376F4"/>
    <w:rsid w:val="00A41837"/>
    <w:rsid w:val="00A42A92"/>
    <w:rsid w:val="00A42E19"/>
    <w:rsid w:val="00A469F6"/>
    <w:rsid w:val="00A50C45"/>
    <w:rsid w:val="00A56E53"/>
    <w:rsid w:val="00A72B30"/>
    <w:rsid w:val="00A73FBD"/>
    <w:rsid w:val="00A91500"/>
    <w:rsid w:val="00A93CEF"/>
    <w:rsid w:val="00A94D2E"/>
    <w:rsid w:val="00AA4D28"/>
    <w:rsid w:val="00AA5AF6"/>
    <w:rsid w:val="00AB1D7F"/>
    <w:rsid w:val="00AB3915"/>
    <w:rsid w:val="00AB4C3A"/>
    <w:rsid w:val="00AB4C99"/>
    <w:rsid w:val="00AC0E79"/>
    <w:rsid w:val="00AC2486"/>
    <w:rsid w:val="00AD1D58"/>
    <w:rsid w:val="00AD7606"/>
    <w:rsid w:val="00AD7ACA"/>
    <w:rsid w:val="00AD7FF0"/>
    <w:rsid w:val="00AE247B"/>
    <w:rsid w:val="00AE738E"/>
    <w:rsid w:val="00AF2632"/>
    <w:rsid w:val="00AF5DD2"/>
    <w:rsid w:val="00B039C1"/>
    <w:rsid w:val="00B04BE7"/>
    <w:rsid w:val="00B05D7C"/>
    <w:rsid w:val="00B119BB"/>
    <w:rsid w:val="00B11E76"/>
    <w:rsid w:val="00B12AB7"/>
    <w:rsid w:val="00B12DE6"/>
    <w:rsid w:val="00B138F3"/>
    <w:rsid w:val="00B33A8E"/>
    <w:rsid w:val="00B35B15"/>
    <w:rsid w:val="00B369CC"/>
    <w:rsid w:val="00B42449"/>
    <w:rsid w:val="00B56089"/>
    <w:rsid w:val="00B61D1E"/>
    <w:rsid w:val="00B63B6F"/>
    <w:rsid w:val="00B66956"/>
    <w:rsid w:val="00B732EC"/>
    <w:rsid w:val="00B75849"/>
    <w:rsid w:val="00B76227"/>
    <w:rsid w:val="00B76FEE"/>
    <w:rsid w:val="00B84831"/>
    <w:rsid w:val="00B85BC8"/>
    <w:rsid w:val="00B869B4"/>
    <w:rsid w:val="00BA642F"/>
    <w:rsid w:val="00BA7BA8"/>
    <w:rsid w:val="00BB17A2"/>
    <w:rsid w:val="00BB3BC8"/>
    <w:rsid w:val="00BB46A3"/>
    <w:rsid w:val="00BB52EC"/>
    <w:rsid w:val="00BC6672"/>
    <w:rsid w:val="00BC6B40"/>
    <w:rsid w:val="00BD20F9"/>
    <w:rsid w:val="00BD57EA"/>
    <w:rsid w:val="00BE2E36"/>
    <w:rsid w:val="00BE4086"/>
    <w:rsid w:val="00BE5527"/>
    <w:rsid w:val="00BE659E"/>
    <w:rsid w:val="00BF017A"/>
    <w:rsid w:val="00BF0E15"/>
    <w:rsid w:val="00BF1224"/>
    <w:rsid w:val="00C022F0"/>
    <w:rsid w:val="00C04C9C"/>
    <w:rsid w:val="00C0613F"/>
    <w:rsid w:val="00C07DAB"/>
    <w:rsid w:val="00C20844"/>
    <w:rsid w:val="00C21099"/>
    <w:rsid w:val="00C231B6"/>
    <w:rsid w:val="00C42225"/>
    <w:rsid w:val="00C50011"/>
    <w:rsid w:val="00C5304B"/>
    <w:rsid w:val="00C55E20"/>
    <w:rsid w:val="00C65271"/>
    <w:rsid w:val="00C701A0"/>
    <w:rsid w:val="00C720F8"/>
    <w:rsid w:val="00C733A4"/>
    <w:rsid w:val="00C80335"/>
    <w:rsid w:val="00C86D45"/>
    <w:rsid w:val="00C90D23"/>
    <w:rsid w:val="00C95526"/>
    <w:rsid w:val="00CA21C1"/>
    <w:rsid w:val="00CB2206"/>
    <w:rsid w:val="00CC0A47"/>
    <w:rsid w:val="00CD2697"/>
    <w:rsid w:val="00CD3532"/>
    <w:rsid w:val="00CD3FAE"/>
    <w:rsid w:val="00CD400A"/>
    <w:rsid w:val="00CD5266"/>
    <w:rsid w:val="00CD5887"/>
    <w:rsid w:val="00CE0B9A"/>
    <w:rsid w:val="00CE1AE0"/>
    <w:rsid w:val="00CF0FA5"/>
    <w:rsid w:val="00CF223A"/>
    <w:rsid w:val="00CF2CD0"/>
    <w:rsid w:val="00CF5993"/>
    <w:rsid w:val="00CF620F"/>
    <w:rsid w:val="00D04B62"/>
    <w:rsid w:val="00D13D03"/>
    <w:rsid w:val="00D14CD2"/>
    <w:rsid w:val="00D15E94"/>
    <w:rsid w:val="00D204D1"/>
    <w:rsid w:val="00D26381"/>
    <w:rsid w:val="00D42DED"/>
    <w:rsid w:val="00D47B8B"/>
    <w:rsid w:val="00D524F1"/>
    <w:rsid w:val="00D62DA1"/>
    <w:rsid w:val="00D6687D"/>
    <w:rsid w:val="00D72C4B"/>
    <w:rsid w:val="00D756FC"/>
    <w:rsid w:val="00D82673"/>
    <w:rsid w:val="00D853F6"/>
    <w:rsid w:val="00D86C7A"/>
    <w:rsid w:val="00DA157D"/>
    <w:rsid w:val="00DA499E"/>
    <w:rsid w:val="00DA7E85"/>
    <w:rsid w:val="00DB5330"/>
    <w:rsid w:val="00DB597F"/>
    <w:rsid w:val="00DB5B88"/>
    <w:rsid w:val="00DC0CCA"/>
    <w:rsid w:val="00DC5A8E"/>
    <w:rsid w:val="00DD641F"/>
    <w:rsid w:val="00DD683C"/>
    <w:rsid w:val="00DD7ACC"/>
    <w:rsid w:val="00DE086A"/>
    <w:rsid w:val="00DE13CB"/>
    <w:rsid w:val="00DE1BEB"/>
    <w:rsid w:val="00DE62F8"/>
    <w:rsid w:val="00DF2639"/>
    <w:rsid w:val="00DF648A"/>
    <w:rsid w:val="00E0049C"/>
    <w:rsid w:val="00E02FF2"/>
    <w:rsid w:val="00E0567E"/>
    <w:rsid w:val="00E07ED5"/>
    <w:rsid w:val="00E11BC2"/>
    <w:rsid w:val="00E22928"/>
    <w:rsid w:val="00E364A0"/>
    <w:rsid w:val="00E36F04"/>
    <w:rsid w:val="00E37E8B"/>
    <w:rsid w:val="00E41D72"/>
    <w:rsid w:val="00E443FA"/>
    <w:rsid w:val="00E46824"/>
    <w:rsid w:val="00E61209"/>
    <w:rsid w:val="00E622B4"/>
    <w:rsid w:val="00E62C10"/>
    <w:rsid w:val="00E640ED"/>
    <w:rsid w:val="00E644FE"/>
    <w:rsid w:val="00E662EA"/>
    <w:rsid w:val="00E6704A"/>
    <w:rsid w:val="00E70C37"/>
    <w:rsid w:val="00E72548"/>
    <w:rsid w:val="00E725EE"/>
    <w:rsid w:val="00E7468E"/>
    <w:rsid w:val="00E77F46"/>
    <w:rsid w:val="00E80F3C"/>
    <w:rsid w:val="00E844E7"/>
    <w:rsid w:val="00E90F3C"/>
    <w:rsid w:val="00E97A33"/>
    <w:rsid w:val="00EB4758"/>
    <w:rsid w:val="00EC2A69"/>
    <w:rsid w:val="00EC2DF3"/>
    <w:rsid w:val="00ED6DE9"/>
    <w:rsid w:val="00EE041E"/>
    <w:rsid w:val="00EE14BF"/>
    <w:rsid w:val="00EE2E95"/>
    <w:rsid w:val="00EE3807"/>
    <w:rsid w:val="00EE5AAA"/>
    <w:rsid w:val="00EF1547"/>
    <w:rsid w:val="00EF1620"/>
    <w:rsid w:val="00EF2C32"/>
    <w:rsid w:val="00EF6418"/>
    <w:rsid w:val="00EF770F"/>
    <w:rsid w:val="00F06B05"/>
    <w:rsid w:val="00F14E9A"/>
    <w:rsid w:val="00F17623"/>
    <w:rsid w:val="00F253DC"/>
    <w:rsid w:val="00F35F8E"/>
    <w:rsid w:val="00F4127B"/>
    <w:rsid w:val="00F419A9"/>
    <w:rsid w:val="00F44A73"/>
    <w:rsid w:val="00F61204"/>
    <w:rsid w:val="00F63803"/>
    <w:rsid w:val="00F6481C"/>
    <w:rsid w:val="00F72A85"/>
    <w:rsid w:val="00F91DA2"/>
    <w:rsid w:val="00FA3201"/>
    <w:rsid w:val="00FA54FF"/>
    <w:rsid w:val="00FB15DA"/>
    <w:rsid w:val="00FB267E"/>
    <w:rsid w:val="00FB2690"/>
    <w:rsid w:val="00FB3D82"/>
    <w:rsid w:val="00FB6DE9"/>
    <w:rsid w:val="00FC19FF"/>
    <w:rsid w:val="00FC1E26"/>
    <w:rsid w:val="00FC7237"/>
    <w:rsid w:val="00FC7719"/>
    <w:rsid w:val="00FD1C9F"/>
    <w:rsid w:val="00FD2FA0"/>
    <w:rsid w:val="00FD6C28"/>
    <w:rsid w:val="00FD738A"/>
    <w:rsid w:val="00FE44D9"/>
    <w:rsid w:val="00FE58C6"/>
    <w:rsid w:val="00FF229F"/>
    <w:rsid w:val="00FF61F4"/>
    <w:rsid w:val="00FF6DD9"/>
    <w:rsid w:val="00FF6E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990B8"/>
  <w15:chartTrackingRefBased/>
  <w15:docId w15:val="{1DC0A79E-9B99-4B14-B92B-117F9B7F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48"/>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2CD0"/>
    <w:rPr>
      <w:sz w:val="24"/>
    </w:rPr>
  </w:style>
  <w:style w:type="paragraph" w:styleId="Heading1">
    <w:name w:val="heading 1"/>
    <w:basedOn w:val="Normal"/>
    <w:next w:val="Normal"/>
    <w:link w:val="Heading1Char"/>
    <w:uiPriority w:val="9"/>
    <w:qFormat/>
    <w:rsid w:val="004A5C9B"/>
    <w:pPr>
      <w:keepNext/>
      <w:keepLines/>
      <w:spacing w:before="240"/>
      <w:outlineLvl w:val="0"/>
    </w:pPr>
    <w:rPr>
      <w:rFonts w:eastAsiaTheme="majorEastAsia" w:cstheme="majorBidi"/>
      <w:color w:val="auto"/>
      <w:sz w:val="72"/>
      <w:szCs w:val="32"/>
    </w:rPr>
  </w:style>
  <w:style w:type="paragraph" w:styleId="Heading2">
    <w:name w:val="heading 2"/>
    <w:basedOn w:val="Normal"/>
    <w:next w:val="Normal"/>
    <w:link w:val="Heading2Char"/>
    <w:uiPriority w:val="9"/>
    <w:unhideWhenUsed/>
    <w:qFormat/>
    <w:rsid w:val="00BB52EC"/>
    <w:pPr>
      <w:keepNext/>
      <w:keepLines/>
      <w:spacing w:before="40"/>
      <w:outlineLvl w:val="1"/>
    </w:pPr>
    <w:rPr>
      <w:rFonts w:eastAsiaTheme="majorEastAsia" w:cstheme="majorBidi"/>
      <w:color w:val="auto"/>
      <w:sz w:val="48"/>
      <w:szCs w:val="26"/>
    </w:rPr>
  </w:style>
  <w:style w:type="paragraph" w:styleId="Heading3">
    <w:name w:val="heading 3"/>
    <w:basedOn w:val="Normal"/>
    <w:next w:val="Normal"/>
    <w:link w:val="Heading3Char"/>
    <w:uiPriority w:val="9"/>
    <w:unhideWhenUsed/>
    <w:qFormat/>
    <w:rsid w:val="00EF6418"/>
    <w:pPr>
      <w:keepNext/>
      <w:keepLines/>
      <w:spacing w:before="40"/>
      <w:outlineLvl w:val="2"/>
    </w:pPr>
    <w:rPr>
      <w:rFonts w:eastAsiaTheme="majorEastAsia" w:cstheme="majorBidi"/>
      <w:color w:val="auto"/>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C9B"/>
    <w:rPr>
      <w:rFonts w:eastAsiaTheme="majorEastAsia" w:cstheme="majorBidi"/>
      <w:color w:val="auto"/>
      <w:sz w:val="72"/>
      <w:szCs w:val="32"/>
    </w:rPr>
  </w:style>
  <w:style w:type="character" w:customStyle="1" w:styleId="Heading2Char">
    <w:name w:val="Heading 2 Char"/>
    <w:basedOn w:val="DefaultParagraphFont"/>
    <w:link w:val="Heading2"/>
    <w:uiPriority w:val="9"/>
    <w:rsid w:val="00BB52EC"/>
    <w:rPr>
      <w:rFonts w:eastAsiaTheme="majorEastAsia" w:cstheme="majorBidi"/>
      <w:color w:val="auto"/>
      <w:sz w:val="48"/>
      <w:szCs w:val="26"/>
    </w:rPr>
  </w:style>
  <w:style w:type="character" w:customStyle="1" w:styleId="Heading3Char">
    <w:name w:val="Heading 3 Char"/>
    <w:basedOn w:val="DefaultParagraphFont"/>
    <w:link w:val="Heading3"/>
    <w:uiPriority w:val="9"/>
    <w:rsid w:val="00EF6418"/>
    <w:rPr>
      <w:rFonts w:eastAsiaTheme="majorEastAsia" w:cstheme="majorBidi"/>
      <w:color w:val="auto"/>
      <w:sz w:val="32"/>
      <w:szCs w:val="24"/>
    </w:rPr>
  </w:style>
  <w:style w:type="paragraph" w:styleId="Header">
    <w:name w:val="header"/>
    <w:basedOn w:val="Normal"/>
    <w:link w:val="HeaderChar"/>
    <w:uiPriority w:val="99"/>
    <w:unhideWhenUsed/>
    <w:rsid w:val="00FB15DA"/>
    <w:pPr>
      <w:tabs>
        <w:tab w:val="center" w:pos="4513"/>
        <w:tab w:val="right" w:pos="9026"/>
      </w:tabs>
    </w:pPr>
  </w:style>
  <w:style w:type="character" w:customStyle="1" w:styleId="HeaderChar">
    <w:name w:val="Header Char"/>
    <w:basedOn w:val="DefaultParagraphFont"/>
    <w:link w:val="Header"/>
    <w:uiPriority w:val="99"/>
    <w:rsid w:val="00FB15DA"/>
  </w:style>
  <w:style w:type="paragraph" w:styleId="Footer">
    <w:name w:val="footer"/>
    <w:basedOn w:val="Normal"/>
    <w:link w:val="FooterChar"/>
    <w:uiPriority w:val="99"/>
    <w:unhideWhenUsed/>
    <w:rsid w:val="00FB15DA"/>
    <w:pPr>
      <w:tabs>
        <w:tab w:val="center" w:pos="4513"/>
        <w:tab w:val="right" w:pos="9026"/>
      </w:tabs>
    </w:pPr>
  </w:style>
  <w:style w:type="character" w:customStyle="1" w:styleId="FooterChar">
    <w:name w:val="Footer Char"/>
    <w:basedOn w:val="DefaultParagraphFont"/>
    <w:link w:val="Footer"/>
    <w:uiPriority w:val="99"/>
    <w:rsid w:val="00FB15DA"/>
  </w:style>
  <w:style w:type="paragraph" w:styleId="NormalWeb">
    <w:name w:val="Normal (Web)"/>
    <w:basedOn w:val="Normal"/>
    <w:uiPriority w:val="99"/>
    <w:unhideWhenUsed/>
    <w:rsid w:val="00BA642F"/>
    <w:pPr>
      <w:spacing w:before="100" w:beforeAutospacing="1" w:after="100" w:afterAutospacing="1"/>
    </w:pPr>
    <w:rPr>
      <w:rFonts w:eastAsia="Times New Roman"/>
      <w:szCs w:val="24"/>
      <w:lang w:eastAsia="en-GB"/>
    </w:rPr>
  </w:style>
  <w:style w:type="paragraph" w:styleId="TOCHeading">
    <w:name w:val="TOC Heading"/>
    <w:basedOn w:val="Heading1"/>
    <w:next w:val="Normal"/>
    <w:uiPriority w:val="39"/>
    <w:unhideWhenUsed/>
    <w:qFormat/>
    <w:rsid w:val="00BA642F"/>
    <w:pPr>
      <w:outlineLvl w:val="9"/>
    </w:pPr>
    <w:rPr>
      <w:lang w:val="en-US"/>
    </w:rPr>
  </w:style>
  <w:style w:type="paragraph" w:styleId="TOC1">
    <w:name w:val="toc 1"/>
    <w:basedOn w:val="Normal"/>
    <w:next w:val="Normal"/>
    <w:autoRedefine/>
    <w:uiPriority w:val="39"/>
    <w:unhideWhenUsed/>
    <w:rsid w:val="00BB52EC"/>
    <w:pPr>
      <w:spacing w:after="100"/>
    </w:pPr>
    <w:rPr>
      <w:b/>
    </w:rPr>
  </w:style>
  <w:style w:type="character" w:styleId="Hyperlink">
    <w:name w:val="Hyperlink"/>
    <w:basedOn w:val="DefaultParagraphFont"/>
    <w:uiPriority w:val="99"/>
    <w:unhideWhenUsed/>
    <w:rsid w:val="00BA642F"/>
    <w:rPr>
      <w:color w:val="0563C1" w:themeColor="hyperlink"/>
      <w:u w:val="single"/>
    </w:rPr>
  </w:style>
  <w:style w:type="paragraph" w:styleId="TOC2">
    <w:name w:val="toc 2"/>
    <w:basedOn w:val="Normal"/>
    <w:next w:val="Normal"/>
    <w:autoRedefine/>
    <w:uiPriority w:val="39"/>
    <w:unhideWhenUsed/>
    <w:rsid w:val="00BB52EC"/>
    <w:pPr>
      <w:spacing w:after="100"/>
      <w:ind w:left="280"/>
    </w:pPr>
  </w:style>
  <w:style w:type="paragraph" w:styleId="ListParagraph">
    <w:name w:val="List Paragraph"/>
    <w:basedOn w:val="Normal"/>
    <w:uiPriority w:val="34"/>
    <w:qFormat/>
    <w:rsid w:val="00BB52EC"/>
    <w:pPr>
      <w:ind w:left="720"/>
      <w:contextualSpacing/>
    </w:pPr>
  </w:style>
  <w:style w:type="character" w:customStyle="1" w:styleId="UnresolvedMention1">
    <w:name w:val="Unresolved Mention1"/>
    <w:basedOn w:val="DefaultParagraphFont"/>
    <w:uiPriority w:val="99"/>
    <w:semiHidden/>
    <w:unhideWhenUsed/>
    <w:rsid w:val="00AF5DD2"/>
    <w:rPr>
      <w:color w:val="605E5C"/>
      <w:shd w:val="clear" w:color="auto" w:fill="E1DFDD"/>
    </w:rPr>
  </w:style>
  <w:style w:type="paragraph" w:styleId="Caption">
    <w:name w:val="caption"/>
    <w:basedOn w:val="Normal"/>
    <w:next w:val="Normal"/>
    <w:uiPriority w:val="35"/>
    <w:unhideWhenUsed/>
    <w:qFormat/>
    <w:rsid w:val="00716A29"/>
    <w:pPr>
      <w:spacing w:after="200"/>
    </w:pPr>
    <w:rPr>
      <w:i/>
      <w:iCs/>
      <w:color w:val="44546A" w:themeColor="text2"/>
      <w:sz w:val="18"/>
      <w:szCs w:val="18"/>
    </w:rPr>
  </w:style>
  <w:style w:type="paragraph" w:styleId="TOC3">
    <w:name w:val="toc 3"/>
    <w:basedOn w:val="Normal"/>
    <w:next w:val="Normal"/>
    <w:autoRedefine/>
    <w:uiPriority w:val="39"/>
    <w:unhideWhenUsed/>
    <w:rsid w:val="00AB1D7F"/>
    <w:pPr>
      <w:spacing w:after="100"/>
      <w:ind w:left="560"/>
    </w:pPr>
  </w:style>
  <w:style w:type="character" w:styleId="FollowedHyperlink">
    <w:name w:val="FollowedHyperlink"/>
    <w:basedOn w:val="DefaultParagraphFont"/>
    <w:uiPriority w:val="99"/>
    <w:semiHidden/>
    <w:unhideWhenUsed/>
    <w:rsid w:val="000441CF"/>
    <w:rPr>
      <w:color w:val="954F72" w:themeColor="followedHyperlink"/>
      <w:u w:val="single"/>
    </w:rPr>
  </w:style>
  <w:style w:type="table" w:styleId="TableGrid">
    <w:name w:val="Table Grid"/>
    <w:basedOn w:val="TableNormal"/>
    <w:uiPriority w:val="39"/>
    <w:rsid w:val="00985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3C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E90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3C"/>
    <w:rPr>
      <w:rFonts w:ascii="Segoe UI" w:hAnsi="Segoe UI" w:cs="Segoe UI"/>
      <w:sz w:val="18"/>
      <w:szCs w:val="18"/>
    </w:rPr>
  </w:style>
  <w:style w:type="character" w:styleId="CommentReference">
    <w:name w:val="annotation reference"/>
    <w:basedOn w:val="DefaultParagraphFont"/>
    <w:uiPriority w:val="99"/>
    <w:semiHidden/>
    <w:unhideWhenUsed/>
    <w:rsid w:val="00E90F3C"/>
    <w:rPr>
      <w:sz w:val="16"/>
      <w:szCs w:val="16"/>
    </w:rPr>
  </w:style>
  <w:style w:type="paragraph" w:styleId="CommentText">
    <w:name w:val="annotation text"/>
    <w:basedOn w:val="Normal"/>
    <w:link w:val="CommentTextChar"/>
    <w:uiPriority w:val="99"/>
    <w:semiHidden/>
    <w:unhideWhenUsed/>
    <w:rsid w:val="00E90F3C"/>
    <w:rPr>
      <w:sz w:val="20"/>
      <w:szCs w:val="20"/>
    </w:rPr>
  </w:style>
  <w:style w:type="character" w:customStyle="1" w:styleId="CommentTextChar">
    <w:name w:val="Comment Text Char"/>
    <w:basedOn w:val="DefaultParagraphFont"/>
    <w:link w:val="CommentText"/>
    <w:uiPriority w:val="99"/>
    <w:semiHidden/>
    <w:rsid w:val="00E90F3C"/>
    <w:rPr>
      <w:sz w:val="20"/>
      <w:szCs w:val="20"/>
    </w:rPr>
  </w:style>
  <w:style w:type="paragraph" w:styleId="CommentSubject">
    <w:name w:val="annotation subject"/>
    <w:basedOn w:val="CommentText"/>
    <w:next w:val="CommentText"/>
    <w:link w:val="CommentSubjectChar"/>
    <w:uiPriority w:val="99"/>
    <w:semiHidden/>
    <w:unhideWhenUsed/>
    <w:rsid w:val="00E90F3C"/>
    <w:rPr>
      <w:b/>
      <w:bCs/>
    </w:rPr>
  </w:style>
  <w:style w:type="character" w:customStyle="1" w:styleId="CommentSubjectChar">
    <w:name w:val="Comment Subject Char"/>
    <w:basedOn w:val="CommentTextChar"/>
    <w:link w:val="CommentSubject"/>
    <w:uiPriority w:val="99"/>
    <w:semiHidden/>
    <w:rsid w:val="00E90F3C"/>
    <w:rPr>
      <w:b/>
      <w:bCs/>
      <w:sz w:val="20"/>
      <w:szCs w:val="20"/>
    </w:rPr>
  </w:style>
  <w:style w:type="character" w:styleId="UnresolvedMention">
    <w:name w:val="Unresolved Mention"/>
    <w:basedOn w:val="DefaultParagraphFont"/>
    <w:uiPriority w:val="99"/>
    <w:semiHidden/>
    <w:unhideWhenUsed/>
    <w:rsid w:val="00E4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192">
      <w:bodyDiv w:val="1"/>
      <w:marLeft w:val="0"/>
      <w:marRight w:val="0"/>
      <w:marTop w:val="0"/>
      <w:marBottom w:val="0"/>
      <w:divBdr>
        <w:top w:val="none" w:sz="0" w:space="0" w:color="auto"/>
        <w:left w:val="none" w:sz="0" w:space="0" w:color="auto"/>
        <w:bottom w:val="none" w:sz="0" w:space="0" w:color="auto"/>
        <w:right w:val="none" w:sz="0" w:space="0" w:color="auto"/>
      </w:divBdr>
    </w:div>
    <w:div w:id="169223194">
      <w:bodyDiv w:val="1"/>
      <w:marLeft w:val="0"/>
      <w:marRight w:val="0"/>
      <w:marTop w:val="0"/>
      <w:marBottom w:val="0"/>
      <w:divBdr>
        <w:top w:val="none" w:sz="0" w:space="0" w:color="auto"/>
        <w:left w:val="none" w:sz="0" w:space="0" w:color="auto"/>
        <w:bottom w:val="none" w:sz="0" w:space="0" w:color="auto"/>
        <w:right w:val="none" w:sz="0" w:space="0" w:color="auto"/>
      </w:divBdr>
    </w:div>
    <w:div w:id="399910288">
      <w:bodyDiv w:val="1"/>
      <w:marLeft w:val="0"/>
      <w:marRight w:val="0"/>
      <w:marTop w:val="0"/>
      <w:marBottom w:val="0"/>
      <w:divBdr>
        <w:top w:val="none" w:sz="0" w:space="0" w:color="auto"/>
        <w:left w:val="none" w:sz="0" w:space="0" w:color="auto"/>
        <w:bottom w:val="none" w:sz="0" w:space="0" w:color="auto"/>
        <w:right w:val="none" w:sz="0" w:space="0" w:color="auto"/>
      </w:divBdr>
    </w:div>
    <w:div w:id="574170496">
      <w:bodyDiv w:val="1"/>
      <w:marLeft w:val="0"/>
      <w:marRight w:val="0"/>
      <w:marTop w:val="0"/>
      <w:marBottom w:val="0"/>
      <w:divBdr>
        <w:top w:val="none" w:sz="0" w:space="0" w:color="auto"/>
        <w:left w:val="none" w:sz="0" w:space="0" w:color="auto"/>
        <w:bottom w:val="none" w:sz="0" w:space="0" w:color="auto"/>
        <w:right w:val="none" w:sz="0" w:space="0" w:color="auto"/>
      </w:divBdr>
    </w:div>
    <w:div w:id="601032367">
      <w:bodyDiv w:val="1"/>
      <w:marLeft w:val="0"/>
      <w:marRight w:val="0"/>
      <w:marTop w:val="0"/>
      <w:marBottom w:val="0"/>
      <w:divBdr>
        <w:top w:val="none" w:sz="0" w:space="0" w:color="auto"/>
        <w:left w:val="none" w:sz="0" w:space="0" w:color="auto"/>
        <w:bottom w:val="none" w:sz="0" w:space="0" w:color="auto"/>
        <w:right w:val="none" w:sz="0" w:space="0" w:color="auto"/>
      </w:divBdr>
    </w:div>
    <w:div w:id="620917266">
      <w:bodyDiv w:val="1"/>
      <w:marLeft w:val="0"/>
      <w:marRight w:val="0"/>
      <w:marTop w:val="0"/>
      <w:marBottom w:val="0"/>
      <w:divBdr>
        <w:top w:val="none" w:sz="0" w:space="0" w:color="auto"/>
        <w:left w:val="none" w:sz="0" w:space="0" w:color="auto"/>
        <w:bottom w:val="none" w:sz="0" w:space="0" w:color="auto"/>
        <w:right w:val="none" w:sz="0" w:space="0" w:color="auto"/>
      </w:divBdr>
    </w:div>
    <w:div w:id="822114849">
      <w:bodyDiv w:val="1"/>
      <w:marLeft w:val="0"/>
      <w:marRight w:val="0"/>
      <w:marTop w:val="0"/>
      <w:marBottom w:val="0"/>
      <w:divBdr>
        <w:top w:val="none" w:sz="0" w:space="0" w:color="auto"/>
        <w:left w:val="none" w:sz="0" w:space="0" w:color="auto"/>
        <w:bottom w:val="none" w:sz="0" w:space="0" w:color="auto"/>
        <w:right w:val="none" w:sz="0" w:space="0" w:color="auto"/>
      </w:divBdr>
    </w:div>
    <w:div w:id="933393300">
      <w:bodyDiv w:val="1"/>
      <w:marLeft w:val="0"/>
      <w:marRight w:val="0"/>
      <w:marTop w:val="0"/>
      <w:marBottom w:val="0"/>
      <w:divBdr>
        <w:top w:val="none" w:sz="0" w:space="0" w:color="auto"/>
        <w:left w:val="none" w:sz="0" w:space="0" w:color="auto"/>
        <w:bottom w:val="none" w:sz="0" w:space="0" w:color="auto"/>
        <w:right w:val="none" w:sz="0" w:space="0" w:color="auto"/>
      </w:divBdr>
    </w:div>
    <w:div w:id="1072049204">
      <w:bodyDiv w:val="1"/>
      <w:marLeft w:val="0"/>
      <w:marRight w:val="0"/>
      <w:marTop w:val="0"/>
      <w:marBottom w:val="0"/>
      <w:divBdr>
        <w:top w:val="none" w:sz="0" w:space="0" w:color="auto"/>
        <w:left w:val="none" w:sz="0" w:space="0" w:color="auto"/>
        <w:bottom w:val="none" w:sz="0" w:space="0" w:color="auto"/>
        <w:right w:val="none" w:sz="0" w:space="0" w:color="auto"/>
      </w:divBdr>
    </w:div>
    <w:div w:id="1273973244">
      <w:bodyDiv w:val="1"/>
      <w:marLeft w:val="0"/>
      <w:marRight w:val="0"/>
      <w:marTop w:val="0"/>
      <w:marBottom w:val="0"/>
      <w:divBdr>
        <w:top w:val="none" w:sz="0" w:space="0" w:color="auto"/>
        <w:left w:val="none" w:sz="0" w:space="0" w:color="auto"/>
        <w:bottom w:val="none" w:sz="0" w:space="0" w:color="auto"/>
        <w:right w:val="none" w:sz="0" w:space="0" w:color="auto"/>
      </w:divBdr>
    </w:div>
    <w:div w:id="1354569613">
      <w:bodyDiv w:val="1"/>
      <w:marLeft w:val="0"/>
      <w:marRight w:val="0"/>
      <w:marTop w:val="0"/>
      <w:marBottom w:val="0"/>
      <w:divBdr>
        <w:top w:val="none" w:sz="0" w:space="0" w:color="auto"/>
        <w:left w:val="none" w:sz="0" w:space="0" w:color="auto"/>
        <w:bottom w:val="none" w:sz="0" w:space="0" w:color="auto"/>
        <w:right w:val="none" w:sz="0" w:space="0" w:color="auto"/>
      </w:divBdr>
    </w:div>
    <w:div w:id="1371564167">
      <w:bodyDiv w:val="1"/>
      <w:marLeft w:val="0"/>
      <w:marRight w:val="0"/>
      <w:marTop w:val="0"/>
      <w:marBottom w:val="0"/>
      <w:divBdr>
        <w:top w:val="none" w:sz="0" w:space="0" w:color="auto"/>
        <w:left w:val="none" w:sz="0" w:space="0" w:color="auto"/>
        <w:bottom w:val="none" w:sz="0" w:space="0" w:color="auto"/>
        <w:right w:val="none" w:sz="0" w:space="0" w:color="auto"/>
      </w:divBdr>
    </w:div>
    <w:div w:id="1516073969">
      <w:bodyDiv w:val="1"/>
      <w:marLeft w:val="0"/>
      <w:marRight w:val="0"/>
      <w:marTop w:val="0"/>
      <w:marBottom w:val="0"/>
      <w:divBdr>
        <w:top w:val="none" w:sz="0" w:space="0" w:color="auto"/>
        <w:left w:val="none" w:sz="0" w:space="0" w:color="auto"/>
        <w:bottom w:val="none" w:sz="0" w:space="0" w:color="auto"/>
        <w:right w:val="none" w:sz="0" w:space="0" w:color="auto"/>
      </w:divBdr>
    </w:div>
    <w:div w:id="1682052773">
      <w:bodyDiv w:val="1"/>
      <w:marLeft w:val="0"/>
      <w:marRight w:val="0"/>
      <w:marTop w:val="0"/>
      <w:marBottom w:val="0"/>
      <w:divBdr>
        <w:top w:val="none" w:sz="0" w:space="0" w:color="auto"/>
        <w:left w:val="none" w:sz="0" w:space="0" w:color="auto"/>
        <w:bottom w:val="none" w:sz="0" w:space="0" w:color="auto"/>
        <w:right w:val="none" w:sz="0" w:space="0" w:color="auto"/>
      </w:divBdr>
    </w:div>
    <w:div w:id="1687250804">
      <w:bodyDiv w:val="1"/>
      <w:marLeft w:val="0"/>
      <w:marRight w:val="0"/>
      <w:marTop w:val="0"/>
      <w:marBottom w:val="0"/>
      <w:divBdr>
        <w:top w:val="none" w:sz="0" w:space="0" w:color="auto"/>
        <w:left w:val="none" w:sz="0" w:space="0" w:color="auto"/>
        <w:bottom w:val="none" w:sz="0" w:space="0" w:color="auto"/>
        <w:right w:val="none" w:sz="0" w:space="0" w:color="auto"/>
      </w:divBdr>
    </w:div>
    <w:div w:id="1699694426">
      <w:bodyDiv w:val="1"/>
      <w:marLeft w:val="0"/>
      <w:marRight w:val="0"/>
      <w:marTop w:val="0"/>
      <w:marBottom w:val="0"/>
      <w:divBdr>
        <w:top w:val="none" w:sz="0" w:space="0" w:color="auto"/>
        <w:left w:val="none" w:sz="0" w:space="0" w:color="auto"/>
        <w:bottom w:val="none" w:sz="0" w:space="0" w:color="auto"/>
        <w:right w:val="none" w:sz="0" w:space="0" w:color="auto"/>
      </w:divBdr>
    </w:div>
    <w:div w:id="1717578675">
      <w:bodyDiv w:val="1"/>
      <w:marLeft w:val="0"/>
      <w:marRight w:val="0"/>
      <w:marTop w:val="0"/>
      <w:marBottom w:val="0"/>
      <w:divBdr>
        <w:top w:val="none" w:sz="0" w:space="0" w:color="auto"/>
        <w:left w:val="none" w:sz="0" w:space="0" w:color="auto"/>
        <w:bottom w:val="none" w:sz="0" w:space="0" w:color="auto"/>
        <w:right w:val="none" w:sz="0" w:space="0" w:color="auto"/>
      </w:divBdr>
    </w:div>
    <w:div w:id="1729184423">
      <w:bodyDiv w:val="1"/>
      <w:marLeft w:val="0"/>
      <w:marRight w:val="0"/>
      <w:marTop w:val="0"/>
      <w:marBottom w:val="0"/>
      <w:divBdr>
        <w:top w:val="none" w:sz="0" w:space="0" w:color="auto"/>
        <w:left w:val="none" w:sz="0" w:space="0" w:color="auto"/>
        <w:bottom w:val="none" w:sz="0" w:space="0" w:color="auto"/>
        <w:right w:val="none" w:sz="0" w:space="0" w:color="auto"/>
      </w:divBdr>
    </w:div>
    <w:div w:id="2106532138">
      <w:bodyDiv w:val="1"/>
      <w:marLeft w:val="0"/>
      <w:marRight w:val="0"/>
      <w:marTop w:val="0"/>
      <w:marBottom w:val="0"/>
      <w:divBdr>
        <w:top w:val="none" w:sz="0" w:space="0" w:color="auto"/>
        <w:left w:val="none" w:sz="0" w:space="0" w:color="auto"/>
        <w:bottom w:val="none" w:sz="0" w:space="0" w:color="auto"/>
        <w:right w:val="none" w:sz="0" w:space="0" w:color="auto"/>
      </w:divBdr>
    </w:div>
    <w:div w:id="2117822411">
      <w:bodyDiv w:val="1"/>
      <w:marLeft w:val="0"/>
      <w:marRight w:val="0"/>
      <w:marTop w:val="0"/>
      <w:marBottom w:val="0"/>
      <w:divBdr>
        <w:top w:val="none" w:sz="0" w:space="0" w:color="auto"/>
        <w:left w:val="none" w:sz="0" w:space="0" w:color="auto"/>
        <w:bottom w:val="none" w:sz="0" w:space="0" w:color="auto"/>
        <w:right w:val="none" w:sz="0" w:space="0" w:color="auto"/>
      </w:divBdr>
    </w:div>
    <w:div w:id="214670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freedomhouse.org/report/freedom-net/freedom-net-201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enki.org/wp-content/uploads/2017/10/12_NAZARIO-Politically-Motivated-DDoS.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people.cs.umass.edu/~phillipa/papers/foci16-final16.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theguardian.com/media/2017/apr/26/uk-world-press-freedom-index-reporters-without-borders" TargetMode="External"/><Relationship Id="rId20" Type="http://schemas.openxmlformats.org/officeDocument/2006/relationships/hyperlink" Target="https://files.ifi.uzh.ch/CSG/staff/doenni/extern/publications/Schengen_Routing_A_Compliance_Analysis_AIMS_2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cyberlaw.stanford.edu/e2e/papers/TPRC-Clark-Blumenthal.pdf" TargetMode="External"/><Relationship Id="rId5" Type="http://schemas.openxmlformats.org/officeDocument/2006/relationships/webSettings" Target="webSettings.xml"/><Relationship Id="rId15" Type="http://schemas.openxmlformats.org/officeDocument/2006/relationships/hyperlink" Target="https://www.cato.org/human-freedom-index" TargetMode="External"/><Relationship Id="rId23" Type="http://schemas.openxmlformats.org/officeDocument/2006/relationships/hyperlink" Target="https://dash.harvard.edu/handle/1/12274299"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cs.princeton.edu/~jrex/papers/compass18.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reedomhouse.org/report/freedom-world/freedom-world-2018" TargetMode="External"/><Relationship Id="rId22" Type="http://schemas.openxmlformats.org/officeDocument/2006/relationships/hyperlink" Target="https://ddosdb.org/help"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FE70-D3BC-4641-BD0E-638C92E75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37</Pages>
  <Words>10560</Words>
  <Characters>60198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 Dee</dc:creator>
  <cp:keywords/>
  <dc:description/>
  <cp:lastModifiedBy>Eks Dee</cp:lastModifiedBy>
  <cp:revision>349</cp:revision>
  <dcterms:created xsi:type="dcterms:W3CDTF">2018-12-05T12:28:00Z</dcterms:created>
  <dcterms:modified xsi:type="dcterms:W3CDTF">2019-02-22T14:40:00Z</dcterms:modified>
</cp:coreProperties>
</file>